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46D1" w:rsidP="590DFD05" w:rsidRDefault="003746D1" w14:paraId="672A6659" w14:textId="2BDDD875">
      <w:pPr>
        <w:rPr>
          <w:b/>
          <w:bCs/>
          <w:smallCaps/>
          <w:sz w:val="36"/>
          <w:szCs w:val="36"/>
        </w:rPr>
      </w:pPr>
    </w:p>
    <w:p w:rsidR="003746D1" w:rsidRDefault="003746D1" w14:paraId="0A37501D" w14:textId="77777777">
      <w:pPr>
        <w:jc w:val="center"/>
        <w:rPr>
          <w:b/>
          <w:smallCaps/>
          <w:sz w:val="36"/>
          <w:szCs w:val="36"/>
        </w:rPr>
      </w:pPr>
    </w:p>
    <w:p w:rsidR="003746D1" w:rsidRDefault="003746D1" w14:paraId="5DAB6C7B" w14:textId="6EB5C5BC">
      <w:pPr>
        <w:jc w:val="center"/>
        <w:rPr>
          <w:b/>
          <w:smallCaps/>
          <w:sz w:val="36"/>
          <w:szCs w:val="36"/>
        </w:rPr>
      </w:pPr>
    </w:p>
    <w:sdt>
      <w:sdtPr>
        <w:rPr>
          <w:b/>
          <w:smallCaps/>
          <w:sz w:val="36"/>
          <w:szCs w:val="36"/>
        </w:rPr>
        <w:alias w:val="Title"/>
        <w:tag w:val=""/>
        <w:id w:val="1115951885"/>
        <w:placeholder>
          <w:docPart w:val="9E96F23C47044A4E9A230650DF83F8D6"/>
        </w:placeholder>
        <w:dataBinding w:prefixMappings="xmlns:ns0='http://purl.org/dc/elements/1.1/' xmlns:ns1='http://schemas.openxmlformats.org/package/2006/metadata/core-properties' " w:xpath="/ns1:coreProperties[1]/ns0:title[1]" w:storeItemID="{6C3C8BC8-F283-45AE-878A-BAB7291924A1}"/>
        <w:text/>
      </w:sdtPr>
      <w:sdtContent>
        <w:p w:rsidR="00EF44A9" w:rsidP="00EF44A9" w:rsidRDefault="00EF44A9" w14:paraId="0B05D360" w14:textId="77777777">
          <w:pPr>
            <w:jc w:val="center"/>
            <w:rPr>
              <w:b/>
              <w:smallCaps/>
              <w:sz w:val="36"/>
              <w:szCs w:val="36"/>
            </w:rPr>
          </w:pPr>
          <w:r>
            <w:rPr>
              <w:b/>
              <w:smallCaps/>
              <w:sz w:val="36"/>
              <w:szCs w:val="36"/>
            </w:rPr>
            <w:t>Requirements Management Plan</w:t>
          </w:r>
        </w:p>
      </w:sdtContent>
    </w:sdt>
    <w:p w:rsidR="00EF44A9" w:rsidP="00EF44A9" w:rsidRDefault="00EF44A9" w14:paraId="02EB378F" w14:textId="1929B6B8">
      <w:pPr>
        <w:jc w:val="center"/>
        <w:rPr>
          <w:b/>
          <w:smallCaps/>
          <w:sz w:val="28"/>
          <w:szCs w:val="28"/>
        </w:rPr>
      </w:pPr>
    </w:p>
    <w:p w:rsidR="00EF44A9" w:rsidP="00EF44A9" w:rsidRDefault="00EF44A9" w14:paraId="6A05A809" w14:textId="2CF83A91">
      <w:pPr>
        <w:jc w:val="center"/>
        <w:rPr>
          <w:b/>
          <w:smallCaps/>
          <w:sz w:val="28"/>
          <w:szCs w:val="28"/>
        </w:rPr>
      </w:pPr>
    </w:p>
    <w:p w:rsidR="00EF44A9" w:rsidP="00EF44A9" w:rsidRDefault="00EF44A9" w14:paraId="5A39BBE3" w14:textId="1C4EEE1D">
      <w:pPr>
        <w:jc w:val="center"/>
        <w:rPr>
          <w:b/>
          <w:smallCaps/>
          <w:sz w:val="28"/>
          <w:szCs w:val="28"/>
        </w:rPr>
      </w:pPr>
    </w:p>
    <w:p w:rsidR="00EF44A9" w:rsidP="00EF44A9" w:rsidRDefault="00EF44A9" w14:paraId="41C8F396" w14:textId="0DF0C08A">
      <w:pPr>
        <w:jc w:val="center"/>
        <w:rPr>
          <w:b/>
          <w:smallCaps/>
          <w:sz w:val="28"/>
          <w:szCs w:val="28"/>
        </w:rPr>
      </w:pPr>
    </w:p>
    <w:sdt>
      <w:sdtPr>
        <w:rPr>
          <w:sz w:val="24"/>
          <w:szCs w:val="24"/>
        </w:rPr>
        <w:alias w:val="Company"/>
        <w:tag w:val=""/>
        <w:id w:val="2010400873"/>
        <w:placeholder>
          <w:docPart w:val="480F12D90126462A8107FA7914000790"/>
        </w:placeholder>
        <w:dataBinding w:prefixMappings="xmlns:ns0='http://schemas.openxmlformats.org/officeDocument/2006/extended-properties' " w:xpath="/ns0:Properties[1]/ns0:Company[1]" w:storeItemID="{6668398D-A668-4E3E-A5EB-62B293D839F1}"/>
        <w:text/>
      </w:sdtPr>
      <w:sdtContent>
        <w:p w:rsidR="00EF44A9" w:rsidP="00EF44A9" w:rsidRDefault="008E3A69" w14:paraId="734A302A" w14:textId="730AD6B7">
          <w:pPr>
            <w:jc w:val="center"/>
            <w:rPr>
              <w:b/>
              <w:smallCaps/>
              <w:sz w:val="24"/>
              <w:szCs w:val="24"/>
            </w:rPr>
          </w:pPr>
          <w:r>
            <w:rPr>
              <w:sz w:val="24"/>
              <w:szCs w:val="24"/>
            </w:rPr>
            <w:t>Lively Leopards</w:t>
          </w:r>
        </w:p>
      </w:sdtContent>
    </w:sdt>
    <w:sdt>
      <w:sdtPr>
        <w:rPr>
          <w:sz w:val="24"/>
          <w:szCs w:val="24"/>
        </w:rPr>
        <w:alias w:val="Subject"/>
        <w:tag w:val=""/>
        <w:id w:val="1966473366"/>
        <w:placeholder>
          <w:docPart w:val="58AF250A38BD4A09B98B57F058A959B3"/>
        </w:placeholder>
        <w:dataBinding w:prefixMappings="xmlns:ns0='http://purl.org/dc/elements/1.1/' xmlns:ns1='http://schemas.openxmlformats.org/package/2006/metadata/core-properties' " w:xpath="/ns1:coreProperties[1]/ns0:subject[1]" w:storeItemID="{6C3C8BC8-F283-45AE-878A-BAB7291924A1}"/>
        <w:text/>
      </w:sdtPr>
      <w:sdtContent>
        <w:p w:rsidR="00EF44A9" w:rsidP="00EF44A9" w:rsidRDefault="008E3A69" w14:paraId="72A3D3EC" w14:textId="3627404F">
          <w:pPr>
            <w:jc w:val="center"/>
            <w:rPr>
              <w:smallCaps/>
              <w:sz w:val="24"/>
              <w:szCs w:val="24"/>
            </w:rPr>
          </w:pPr>
          <w:r>
            <w:rPr>
              <w:sz w:val="24"/>
              <w:szCs w:val="24"/>
            </w:rPr>
            <w:t>UofL Men’s Basketball Team</w:t>
          </w:r>
        </w:p>
      </w:sdtContent>
    </w:sdt>
    <w:p w:rsidR="00EF44A9" w:rsidP="00EF44A9" w:rsidRDefault="00EF44A9" w14:paraId="0D0B940D" w14:textId="58F06C2A">
      <w:pPr>
        <w:jc w:val="center"/>
        <w:rPr>
          <w:b/>
          <w:smallCaps/>
          <w:sz w:val="24"/>
          <w:szCs w:val="24"/>
        </w:rPr>
      </w:pPr>
    </w:p>
    <w:sdt>
      <w:sdtPr>
        <w:rPr>
          <w:b/>
          <w:smallCaps/>
          <w:sz w:val="24"/>
          <w:szCs w:val="24"/>
        </w:rPr>
        <w:alias w:val="Publish Date"/>
        <w:tag w:val=""/>
        <w:id w:val="1038320035"/>
        <w:placeholder>
          <w:docPart w:val="C923B23E166C4698BD7FA88FC99FC8C0"/>
        </w:placeholder>
        <w:dataBinding w:prefixMappings="xmlns:ns0='http://schemas.microsoft.com/office/2006/coverPageProps' " w:xpath="/ns0:CoverPageProperties[1]/ns0:PublishDate[1]" w:storeItemID="{55AF091B-3C7A-41E3-B477-F2FDAA23CFDA}"/>
        <w:date w:fullDate="2023-09-03T00:00:00Z">
          <w:dateFormat w:val="M/d/yy"/>
          <w:lid w:val="en-US"/>
          <w:storeMappedDataAs w:val="dateTime"/>
          <w:calendar w:val="gregorian"/>
        </w:date>
      </w:sdtPr>
      <w:sdtContent>
        <w:p w:rsidR="00EF44A9" w:rsidP="00EF44A9" w:rsidRDefault="008E3A69" w14:paraId="2F4AFEC7" w14:textId="3020C971">
          <w:pPr>
            <w:jc w:val="center"/>
            <w:rPr>
              <w:b/>
              <w:smallCaps/>
              <w:sz w:val="24"/>
              <w:szCs w:val="24"/>
            </w:rPr>
          </w:pPr>
          <w:r>
            <w:rPr>
              <w:b/>
              <w:smallCaps/>
              <w:sz w:val="24"/>
              <w:szCs w:val="24"/>
            </w:rPr>
            <w:t>9/3/23</w:t>
          </w:r>
        </w:p>
      </w:sdtContent>
    </w:sdt>
    <w:p w:rsidR="004F424B" w:rsidRDefault="004F424B" w14:paraId="0E27B00A" w14:textId="2B6FEDB1">
      <w:pPr>
        <w:rPr>
          <w:sz w:val="24"/>
        </w:rPr>
      </w:pPr>
      <w:r>
        <w:rPr>
          <w:sz w:val="24"/>
        </w:rPr>
        <w:br w:type="page"/>
      </w:r>
    </w:p>
    <w:p w:rsidR="004F424B" w:rsidRDefault="004F424B" w14:paraId="44EAFD9C" w14:textId="2B87EBC2">
      <w:pPr>
        <w:rPr>
          <w:sz w:val="24"/>
        </w:rPr>
        <w:sectPr w:rsidR="004F424B" w:rsidSect="00FA17CD">
          <w:headerReference w:type="default" r:id="rId12"/>
          <w:footerReference w:type="even" r:id="rId13"/>
          <w:headerReference w:type="first" r:id="rId14"/>
          <w:pgSz w:w="12240" w:h="15840" w:code="1"/>
          <w:pgMar w:top="2340" w:right="1440" w:bottom="1440" w:left="1440" w:header="720" w:footer="720" w:gutter="0"/>
          <w:pgNumType w:start="0"/>
          <w:cols w:space="720"/>
          <w:titlePg/>
          <w:docGrid w:linePitch="272"/>
        </w:sectPr>
      </w:pPr>
    </w:p>
    <w:p w:rsidR="003746D1" w:rsidRDefault="003746D1" w14:paraId="4B94D5A5" w14:textId="77777777">
      <w:pPr>
        <w:rPr>
          <w:sz w:val="24"/>
        </w:rPr>
      </w:pPr>
    </w:p>
    <w:p w:rsidRPr="003A594F" w:rsidR="003746D1" w:rsidRDefault="003746D1" w14:paraId="38A72FEE" w14:textId="77777777">
      <w:pPr>
        <w:rPr>
          <w:b/>
          <w:smallCaps/>
          <w:sz w:val="28"/>
          <w:szCs w:val="28"/>
        </w:rPr>
      </w:pPr>
      <w:r w:rsidRPr="003A594F">
        <w:rPr>
          <w:b/>
          <w:smallCaps/>
          <w:sz w:val="28"/>
          <w:szCs w:val="28"/>
        </w:rPr>
        <w:t>Table of Contents</w:t>
      </w:r>
    </w:p>
    <w:bookmarkStart w:name="_Toc329960726" w:id="0"/>
    <w:bookmarkStart w:name="_Toc329957376" w:id="1"/>
    <w:p w:rsidR="00041785" w:rsidRDefault="003746D1" w14:paraId="2BAF11F9" w14:textId="2A590F24">
      <w:pPr>
        <w:pStyle w:val="TOC1"/>
        <w:tabs>
          <w:tab w:val="right" w:leader="dot" w:pos="9350"/>
        </w:tabs>
        <w:rPr>
          <w:rFonts w:asciiTheme="minorHAnsi" w:hAnsiTheme="minorHAnsi" w:eastAsiaTheme="minorEastAsia" w:cstheme="minorBidi"/>
          <w:noProof/>
          <w:kern w:val="2"/>
          <w:szCs w:val="24"/>
          <w14:ligatures w14:val="standardContextual"/>
        </w:rPr>
      </w:pPr>
      <w:r>
        <w:fldChar w:fldCharType="begin"/>
      </w:r>
      <w:r>
        <w:instrText xml:space="preserve"> TOC \o "1-3" \h \z \u </w:instrText>
      </w:r>
      <w:r>
        <w:fldChar w:fldCharType="separate"/>
      </w:r>
      <w:hyperlink w:history="1" w:anchor="_Toc144674037">
        <w:r w:rsidRPr="00494337" w:rsidR="00041785">
          <w:rPr>
            <w:rStyle w:val="Hyperlink"/>
            <w:smallCaps/>
            <w:noProof/>
          </w:rPr>
          <w:t>Revisions</w:t>
        </w:r>
        <w:r w:rsidR="00041785">
          <w:rPr>
            <w:noProof/>
            <w:webHidden/>
          </w:rPr>
          <w:tab/>
        </w:r>
        <w:r w:rsidR="00041785">
          <w:rPr>
            <w:noProof/>
            <w:webHidden/>
          </w:rPr>
          <w:fldChar w:fldCharType="begin"/>
        </w:r>
        <w:r w:rsidR="00041785">
          <w:rPr>
            <w:noProof/>
            <w:webHidden/>
          </w:rPr>
          <w:instrText xml:space="preserve"> PAGEREF _Toc144674037 \h </w:instrText>
        </w:r>
        <w:r w:rsidR="00041785">
          <w:rPr>
            <w:noProof/>
            <w:webHidden/>
          </w:rPr>
        </w:r>
        <w:r w:rsidR="00041785">
          <w:rPr>
            <w:noProof/>
            <w:webHidden/>
          </w:rPr>
          <w:fldChar w:fldCharType="separate"/>
        </w:r>
        <w:r w:rsidR="00041785">
          <w:rPr>
            <w:noProof/>
            <w:webHidden/>
          </w:rPr>
          <w:t>1</w:t>
        </w:r>
        <w:r w:rsidR="00041785">
          <w:rPr>
            <w:noProof/>
            <w:webHidden/>
          </w:rPr>
          <w:fldChar w:fldCharType="end"/>
        </w:r>
      </w:hyperlink>
    </w:p>
    <w:p w:rsidR="00041785" w:rsidRDefault="00041785" w14:paraId="76513F2B" w14:textId="35630341">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44674038">
        <w:r w:rsidRPr="00494337">
          <w:rPr>
            <w:rStyle w:val="Hyperlink"/>
            <w:smallCaps/>
            <w:noProof/>
          </w:rPr>
          <w:t>Introduction</w:t>
        </w:r>
        <w:r>
          <w:rPr>
            <w:noProof/>
            <w:webHidden/>
          </w:rPr>
          <w:tab/>
        </w:r>
        <w:r>
          <w:rPr>
            <w:noProof/>
            <w:webHidden/>
          </w:rPr>
          <w:fldChar w:fldCharType="begin"/>
        </w:r>
        <w:r>
          <w:rPr>
            <w:noProof/>
            <w:webHidden/>
          </w:rPr>
          <w:instrText xml:space="preserve"> PAGEREF _Toc144674038 \h </w:instrText>
        </w:r>
        <w:r>
          <w:rPr>
            <w:noProof/>
            <w:webHidden/>
          </w:rPr>
        </w:r>
        <w:r>
          <w:rPr>
            <w:noProof/>
            <w:webHidden/>
          </w:rPr>
          <w:fldChar w:fldCharType="separate"/>
        </w:r>
        <w:r>
          <w:rPr>
            <w:noProof/>
            <w:webHidden/>
          </w:rPr>
          <w:t>2</w:t>
        </w:r>
        <w:r>
          <w:rPr>
            <w:noProof/>
            <w:webHidden/>
          </w:rPr>
          <w:fldChar w:fldCharType="end"/>
        </w:r>
      </w:hyperlink>
    </w:p>
    <w:p w:rsidR="00041785" w:rsidRDefault="00041785" w14:paraId="25F139ED" w14:textId="7C2CFA46">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44674039">
        <w:r w:rsidRPr="00494337">
          <w:rPr>
            <w:rStyle w:val="Hyperlink"/>
            <w:noProof/>
          </w:rPr>
          <w:t>REQUIREMENTS COLLECTION AND ANALYSIS</w:t>
        </w:r>
        <w:r>
          <w:rPr>
            <w:noProof/>
            <w:webHidden/>
          </w:rPr>
          <w:tab/>
        </w:r>
        <w:r>
          <w:rPr>
            <w:noProof/>
            <w:webHidden/>
          </w:rPr>
          <w:fldChar w:fldCharType="begin"/>
        </w:r>
        <w:r>
          <w:rPr>
            <w:noProof/>
            <w:webHidden/>
          </w:rPr>
          <w:instrText xml:space="preserve"> PAGEREF _Toc144674039 \h </w:instrText>
        </w:r>
        <w:r>
          <w:rPr>
            <w:noProof/>
            <w:webHidden/>
          </w:rPr>
        </w:r>
        <w:r>
          <w:rPr>
            <w:noProof/>
            <w:webHidden/>
          </w:rPr>
          <w:fldChar w:fldCharType="separate"/>
        </w:r>
        <w:r>
          <w:rPr>
            <w:noProof/>
            <w:webHidden/>
          </w:rPr>
          <w:t>2</w:t>
        </w:r>
        <w:r>
          <w:rPr>
            <w:noProof/>
            <w:webHidden/>
          </w:rPr>
          <w:fldChar w:fldCharType="end"/>
        </w:r>
      </w:hyperlink>
    </w:p>
    <w:p w:rsidR="00041785" w:rsidRDefault="00041785" w14:paraId="324802C1" w14:textId="19214986">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44674040">
        <w:r w:rsidRPr="00494337">
          <w:rPr>
            <w:rStyle w:val="Hyperlink"/>
            <w:noProof/>
          </w:rPr>
          <w:t>REQUIREMENT CATEGORIES</w:t>
        </w:r>
        <w:r>
          <w:rPr>
            <w:noProof/>
            <w:webHidden/>
          </w:rPr>
          <w:tab/>
        </w:r>
        <w:r>
          <w:rPr>
            <w:noProof/>
            <w:webHidden/>
          </w:rPr>
          <w:fldChar w:fldCharType="begin"/>
        </w:r>
        <w:r>
          <w:rPr>
            <w:noProof/>
            <w:webHidden/>
          </w:rPr>
          <w:instrText xml:space="preserve"> PAGEREF _Toc144674040 \h </w:instrText>
        </w:r>
        <w:r>
          <w:rPr>
            <w:noProof/>
            <w:webHidden/>
          </w:rPr>
        </w:r>
        <w:r>
          <w:rPr>
            <w:noProof/>
            <w:webHidden/>
          </w:rPr>
          <w:fldChar w:fldCharType="separate"/>
        </w:r>
        <w:r>
          <w:rPr>
            <w:noProof/>
            <w:webHidden/>
          </w:rPr>
          <w:t>2</w:t>
        </w:r>
        <w:r>
          <w:rPr>
            <w:noProof/>
            <w:webHidden/>
          </w:rPr>
          <w:fldChar w:fldCharType="end"/>
        </w:r>
      </w:hyperlink>
    </w:p>
    <w:p w:rsidR="00041785" w:rsidRDefault="00041785" w14:paraId="0F9E6ECC" w14:textId="05959B3C">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44674041">
        <w:r w:rsidRPr="00494337">
          <w:rPr>
            <w:rStyle w:val="Hyperlink"/>
            <w:noProof/>
          </w:rPr>
          <w:t>COMMUNICATION AND PROGRESS TRACKING</w:t>
        </w:r>
        <w:r>
          <w:rPr>
            <w:noProof/>
            <w:webHidden/>
          </w:rPr>
          <w:tab/>
        </w:r>
        <w:r>
          <w:rPr>
            <w:noProof/>
            <w:webHidden/>
          </w:rPr>
          <w:fldChar w:fldCharType="begin"/>
        </w:r>
        <w:r>
          <w:rPr>
            <w:noProof/>
            <w:webHidden/>
          </w:rPr>
          <w:instrText xml:space="preserve"> PAGEREF _Toc144674041 \h </w:instrText>
        </w:r>
        <w:r>
          <w:rPr>
            <w:noProof/>
            <w:webHidden/>
          </w:rPr>
        </w:r>
        <w:r>
          <w:rPr>
            <w:noProof/>
            <w:webHidden/>
          </w:rPr>
          <w:fldChar w:fldCharType="separate"/>
        </w:r>
        <w:r>
          <w:rPr>
            <w:noProof/>
            <w:webHidden/>
          </w:rPr>
          <w:t>3</w:t>
        </w:r>
        <w:r>
          <w:rPr>
            <w:noProof/>
            <w:webHidden/>
          </w:rPr>
          <w:fldChar w:fldCharType="end"/>
        </w:r>
      </w:hyperlink>
    </w:p>
    <w:p w:rsidR="00041785" w:rsidRDefault="00041785" w14:paraId="4C0D42ED" w14:textId="1875B67B">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44674042">
        <w:r w:rsidRPr="00494337">
          <w:rPr>
            <w:rStyle w:val="Hyperlink"/>
            <w:noProof/>
          </w:rPr>
          <w:t>PRIORITIZATION</w:t>
        </w:r>
        <w:r>
          <w:rPr>
            <w:noProof/>
            <w:webHidden/>
          </w:rPr>
          <w:tab/>
        </w:r>
        <w:r>
          <w:rPr>
            <w:noProof/>
            <w:webHidden/>
          </w:rPr>
          <w:fldChar w:fldCharType="begin"/>
        </w:r>
        <w:r>
          <w:rPr>
            <w:noProof/>
            <w:webHidden/>
          </w:rPr>
          <w:instrText xml:space="preserve"> PAGEREF _Toc144674042 \h </w:instrText>
        </w:r>
        <w:r>
          <w:rPr>
            <w:noProof/>
            <w:webHidden/>
          </w:rPr>
        </w:r>
        <w:r>
          <w:rPr>
            <w:noProof/>
            <w:webHidden/>
          </w:rPr>
          <w:fldChar w:fldCharType="separate"/>
        </w:r>
        <w:r>
          <w:rPr>
            <w:noProof/>
            <w:webHidden/>
          </w:rPr>
          <w:t>3</w:t>
        </w:r>
        <w:r>
          <w:rPr>
            <w:noProof/>
            <w:webHidden/>
          </w:rPr>
          <w:fldChar w:fldCharType="end"/>
        </w:r>
      </w:hyperlink>
    </w:p>
    <w:p w:rsidR="00041785" w:rsidRDefault="00041785" w14:paraId="33CD6E7E" w14:textId="1E536C3A">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44674043">
        <w:r w:rsidRPr="00494337">
          <w:rPr>
            <w:rStyle w:val="Hyperlink"/>
            <w:noProof/>
          </w:rPr>
          <w:t>PRODUCT METRICS</w:t>
        </w:r>
        <w:r>
          <w:rPr>
            <w:noProof/>
            <w:webHidden/>
          </w:rPr>
          <w:tab/>
        </w:r>
        <w:r>
          <w:rPr>
            <w:noProof/>
            <w:webHidden/>
          </w:rPr>
          <w:fldChar w:fldCharType="begin"/>
        </w:r>
        <w:r>
          <w:rPr>
            <w:noProof/>
            <w:webHidden/>
          </w:rPr>
          <w:instrText xml:space="preserve"> PAGEREF _Toc144674043 \h </w:instrText>
        </w:r>
        <w:r>
          <w:rPr>
            <w:noProof/>
            <w:webHidden/>
          </w:rPr>
        </w:r>
        <w:r>
          <w:rPr>
            <w:noProof/>
            <w:webHidden/>
          </w:rPr>
          <w:fldChar w:fldCharType="separate"/>
        </w:r>
        <w:r>
          <w:rPr>
            <w:noProof/>
            <w:webHidden/>
          </w:rPr>
          <w:t>4</w:t>
        </w:r>
        <w:r>
          <w:rPr>
            <w:noProof/>
            <w:webHidden/>
          </w:rPr>
          <w:fldChar w:fldCharType="end"/>
        </w:r>
      </w:hyperlink>
    </w:p>
    <w:p w:rsidR="00041785" w:rsidRDefault="00041785" w14:paraId="6B149CEE" w14:textId="6EBB666E">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44674044">
        <w:r w:rsidRPr="00494337">
          <w:rPr>
            <w:rStyle w:val="Hyperlink"/>
            <w:noProof/>
          </w:rPr>
          <w:t>REQUIREMENTS TRACEABILITY MATRIX</w:t>
        </w:r>
        <w:r>
          <w:rPr>
            <w:noProof/>
            <w:webHidden/>
          </w:rPr>
          <w:tab/>
        </w:r>
        <w:r>
          <w:rPr>
            <w:noProof/>
            <w:webHidden/>
          </w:rPr>
          <w:fldChar w:fldCharType="begin"/>
        </w:r>
        <w:r>
          <w:rPr>
            <w:noProof/>
            <w:webHidden/>
          </w:rPr>
          <w:instrText xml:space="preserve"> PAGEREF _Toc144674044 \h </w:instrText>
        </w:r>
        <w:r>
          <w:rPr>
            <w:noProof/>
            <w:webHidden/>
          </w:rPr>
        </w:r>
        <w:r>
          <w:rPr>
            <w:noProof/>
            <w:webHidden/>
          </w:rPr>
          <w:fldChar w:fldCharType="separate"/>
        </w:r>
        <w:r>
          <w:rPr>
            <w:noProof/>
            <w:webHidden/>
          </w:rPr>
          <w:t>4</w:t>
        </w:r>
        <w:r>
          <w:rPr>
            <w:noProof/>
            <w:webHidden/>
          </w:rPr>
          <w:fldChar w:fldCharType="end"/>
        </w:r>
      </w:hyperlink>
    </w:p>
    <w:p w:rsidR="00041785" w:rsidRDefault="00041785" w14:paraId="10D54967" w14:textId="3885B113">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44674045">
        <w:r w:rsidRPr="00494337">
          <w:rPr>
            <w:rStyle w:val="Hyperlink"/>
            <w:smallCaps/>
            <w:noProof/>
          </w:rPr>
          <w:t>Acceptance</w:t>
        </w:r>
        <w:r>
          <w:rPr>
            <w:noProof/>
            <w:webHidden/>
          </w:rPr>
          <w:tab/>
        </w:r>
        <w:r>
          <w:rPr>
            <w:noProof/>
            <w:webHidden/>
          </w:rPr>
          <w:fldChar w:fldCharType="begin"/>
        </w:r>
        <w:r>
          <w:rPr>
            <w:noProof/>
            <w:webHidden/>
          </w:rPr>
          <w:instrText xml:space="preserve"> PAGEREF _Toc144674045 \h </w:instrText>
        </w:r>
        <w:r>
          <w:rPr>
            <w:noProof/>
            <w:webHidden/>
          </w:rPr>
        </w:r>
        <w:r>
          <w:rPr>
            <w:noProof/>
            <w:webHidden/>
          </w:rPr>
          <w:fldChar w:fldCharType="separate"/>
        </w:r>
        <w:r>
          <w:rPr>
            <w:noProof/>
            <w:webHidden/>
          </w:rPr>
          <w:t>6</w:t>
        </w:r>
        <w:r>
          <w:rPr>
            <w:noProof/>
            <w:webHidden/>
          </w:rPr>
          <w:fldChar w:fldCharType="end"/>
        </w:r>
      </w:hyperlink>
    </w:p>
    <w:p w:rsidR="004F424B" w:rsidRDefault="003746D1" w14:paraId="3DEEC669" w14:textId="616DC052">
      <w:pPr>
        <w:rPr>
          <w:sz w:val="24"/>
        </w:rPr>
        <w:sectPr w:rsidR="004F424B" w:rsidSect="00FA17CD">
          <w:headerReference w:type="default" r:id="rId15"/>
          <w:footerReference w:type="even" r:id="rId16"/>
          <w:headerReference w:type="first" r:id="rId17"/>
          <w:pgSz w:w="12240" w:h="15840" w:code="1"/>
          <w:pgMar w:top="2340" w:right="1440" w:bottom="1440" w:left="1440" w:header="720" w:footer="720" w:gutter="0"/>
          <w:pgNumType w:start="0"/>
          <w:cols w:space="720"/>
          <w:titlePg/>
          <w:docGrid w:linePitch="272"/>
        </w:sectPr>
      </w:pPr>
      <w:r>
        <w:rPr>
          <w:sz w:val="24"/>
        </w:rPr>
        <w:fldChar w:fldCharType="end"/>
      </w:r>
    </w:p>
    <w:p w:rsidR="00034278" w:rsidP="726EA43C" w:rsidRDefault="00034278" w14:paraId="62486C05" w14:textId="498D6059">
      <w:pPr>
        <w:pStyle w:val="Z-Bul1"/>
        <w:spacing w:line="300" w:lineRule="exact"/>
        <w:rPr>
          <w:sz w:val="24"/>
        </w:rPr>
      </w:pPr>
    </w:p>
    <w:p w:rsidR="00DF79C7" w:rsidP="726EA43C" w:rsidRDefault="00DF79C7" w14:paraId="7669379A" w14:textId="2B7F3FC6">
      <w:pPr>
        <w:pStyle w:val="Heading1"/>
        <w:rPr>
          <w:smallCaps/>
          <w:sz w:val="28"/>
          <w:szCs w:val="28"/>
        </w:rPr>
      </w:pPr>
      <w:bookmarkStart w:name="_Toc144663758" w:id="2"/>
      <w:bookmarkStart w:name="_Toc144674037" w:id="3"/>
      <w:r>
        <w:rPr>
          <w:smallCaps/>
          <w:sz w:val="28"/>
          <w:szCs w:val="28"/>
        </w:rPr>
        <w:t>Revisions</w:t>
      </w:r>
      <w:bookmarkEnd w:id="0"/>
      <w:bookmarkEnd w:id="1"/>
      <w:bookmarkEnd w:id="2"/>
      <w:bookmarkEnd w:id="3"/>
    </w:p>
    <w:tbl>
      <w:tblPr>
        <w:tblW w:w="93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62"/>
        <w:gridCol w:w="4218"/>
        <w:gridCol w:w="1620"/>
        <w:gridCol w:w="2160"/>
      </w:tblGrid>
      <w:tr w:rsidR="005C2138" w:rsidTr="726EA43C" w14:paraId="1BAF0D55" w14:textId="77777777">
        <w:trPr>
          <w:tblHeader/>
        </w:trPr>
        <w:tc>
          <w:tcPr>
            <w:tcW w:w="1362" w:type="dxa"/>
            <w:tcBorders>
              <w:top w:val="single" w:color="auto" w:sz="4" w:space="0"/>
              <w:left w:val="single" w:color="auto" w:sz="4" w:space="0"/>
              <w:bottom w:val="single" w:color="auto" w:sz="4" w:space="0"/>
              <w:right w:val="single" w:color="auto" w:sz="4" w:space="0"/>
            </w:tcBorders>
            <w:shd w:val="clear" w:color="auto" w:fill="8DB3E2" w:themeFill="text2" w:themeFillTint="66"/>
            <w:hideMark/>
          </w:tcPr>
          <w:p w:rsidR="005C2138" w:rsidP="00FA17CD" w:rsidRDefault="005C2138" w14:paraId="5AAE4A22" w14:textId="77777777">
            <w:pPr>
              <w:pStyle w:val="TableHeading"/>
              <w:rPr>
                <w:rFonts w:ascii="Times New Roman" w:hAnsi="Times New Roman"/>
                <w:color w:val="auto"/>
                <w:sz w:val="24"/>
                <w:szCs w:val="24"/>
              </w:rPr>
            </w:pPr>
            <w:r>
              <w:rPr>
                <w:rFonts w:ascii="Times New Roman" w:hAnsi="Times New Roman"/>
                <w:color w:val="auto"/>
                <w:sz w:val="24"/>
                <w:szCs w:val="24"/>
              </w:rPr>
              <w:t>Revision</w:t>
            </w:r>
          </w:p>
        </w:tc>
        <w:tc>
          <w:tcPr>
            <w:tcW w:w="4218" w:type="dxa"/>
            <w:tcBorders>
              <w:top w:val="single" w:color="auto" w:sz="4" w:space="0"/>
              <w:left w:val="single" w:color="auto" w:sz="4" w:space="0"/>
              <w:bottom w:val="single" w:color="auto" w:sz="4" w:space="0"/>
              <w:right w:val="single" w:color="auto" w:sz="4" w:space="0"/>
            </w:tcBorders>
            <w:shd w:val="clear" w:color="auto" w:fill="8DB3E2" w:themeFill="text2" w:themeFillTint="66"/>
            <w:hideMark/>
          </w:tcPr>
          <w:p w:rsidR="005C2138" w:rsidP="00FA17CD" w:rsidRDefault="005C2138" w14:paraId="0834B37B" w14:textId="77777777">
            <w:pPr>
              <w:pStyle w:val="TableHeading"/>
              <w:rPr>
                <w:rFonts w:ascii="Times New Roman" w:hAnsi="Times New Roman"/>
                <w:color w:val="auto"/>
                <w:sz w:val="24"/>
                <w:szCs w:val="24"/>
              </w:rPr>
            </w:pPr>
            <w:r>
              <w:rPr>
                <w:rFonts w:ascii="Times New Roman" w:hAnsi="Times New Roman"/>
                <w:color w:val="auto"/>
                <w:sz w:val="24"/>
                <w:szCs w:val="24"/>
              </w:rPr>
              <w:t>Description of Change</w:t>
            </w:r>
          </w:p>
        </w:tc>
        <w:tc>
          <w:tcPr>
            <w:tcW w:w="1620" w:type="dxa"/>
            <w:tcBorders>
              <w:top w:val="single" w:color="auto" w:sz="4" w:space="0"/>
              <w:left w:val="single" w:color="auto" w:sz="4" w:space="0"/>
              <w:bottom w:val="single" w:color="auto" w:sz="4" w:space="0"/>
              <w:right w:val="single" w:color="auto" w:sz="4" w:space="0"/>
            </w:tcBorders>
            <w:shd w:val="clear" w:color="auto" w:fill="8DB3E2" w:themeFill="text2" w:themeFillTint="66"/>
            <w:hideMark/>
          </w:tcPr>
          <w:p w:rsidR="005C2138" w:rsidP="00FA17CD" w:rsidRDefault="005C2138" w14:paraId="1C7DF0E4" w14:textId="77777777">
            <w:pPr>
              <w:pStyle w:val="TableHeading"/>
              <w:rPr>
                <w:rFonts w:ascii="Times New Roman" w:hAnsi="Times New Roman"/>
                <w:color w:val="auto"/>
                <w:sz w:val="24"/>
                <w:szCs w:val="24"/>
              </w:rPr>
            </w:pPr>
            <w:r>
              <w:rPr>
                <w:rFonts w:ascii="Times New Roman" w:hAnsi="Times New Roman"/>
                <w:color w:val="auto"/>
                <w:sz w:val="24"/>
                <w:szCs w:val="24"/>
              </w:rPr>
              <w:t>Author</w:t>
            </w:r>
          </w:p>
        </w:tc>
        <w:tc>
          <w:tcPr>
            <w:tcW w:w="2160" w:type="dxa"/>
            <w:tcBorders>
              <w:top w:val="single" w:color="auto" w:sz="4" w:space="0"/>
              <w:left w:val="single" w:color="auto" w:sz="4" w:space="0"/>
              <w:bottom w:val="single" w:color="auto" w:sz="4" w:space="0"/>
              <w:right w:val="single" w:color="auto" w:sz="4" w:space="0"/>
            </w:tcBorders>
            <w:shd w:val="clear" w:color="auto" w:fill="8DB3E2" w:themeFill="text2" w:themeFillTint="66"/>
            <w:hideMark/>
          </w:tcPr>
          <w:p w:rsidR="005C2138" w:rsidP="00FA17CD" w:rsidRDefault="005C2138" w14:paraId="43C58A28" w14:textId="77777777">
            <w:pPr>
              <w:pStyle w:val="TableHeading"/>
              <w:rPr>
                <w:rFonts w:ascii="Times New Roman" w:hAnsi="Times New Roman"/>
                <w:color w:val="auto"/>
                <w:sz w:val="24"/>
                <w:szCs w:val="24"/>
              </w:rPr>
            </w:pPr>
            <w:r>
              <w:rPr>
                <w:rFonts w:ascii="Times New Roman" w:hAnsi="Times New Roman"/>
                <w:color w:val="auto"/>
                <w:sz w:val="24"/>
                <w:szCs w:val="24"/>
              </w:rPr>
              <w:t>Effective Date</w:t>
            </w:r>
          </w:p>
        </w:tc>
      </w:tr>
      <w:tr w:rsidR="005C2138" w:rsidTr="00FA17CD" w14:paraId="1430B678" w14:textId="77777777">
        <w:tc>
          <w:tcPr>
            <w:tcW w:w="1362" w:type="dxa"/>
            <w:tcBorders>
              <w:top w:val="single" w:color="auto" w:sz="4" w:space="0"/>
              <w:left w:val="single" w:color="auto" w:sz="4" w:space="0"/>
              <w:bottom w:val="single" w:color="auto" w:sz="4" w:space="0"/>
              <w:right w:val="single" w:color="auto" w:sz="4" w:space="0"/>
            </w:tcBorders>
            <w:hideMark/>
          </w:tcPr>
          <w:p w:rsidR="005C2138" w:rsidP="00FA17CD" w:rsidRDefault="39F7FFE9" w14:paraId="414710C6" w14:textId="7C1F11B1">
            <w:pPr>
              <w:pStyle w:val="BodyText"/>
              <w:rPr>
                <w:rFonts w:cs="Arial"/>
              </w:rPr>
            </w:pPr>
            <w:r w:rsidRPr="726EA43C">
              <w:rPr>
                <w:rFonts w:cs="Arial"/>
              </w:rPr>
              <w:t>V</w:t>
            </w:r>
            <w:r w:rsidRPr="726EA43C" w:rsidR="005C2138">
              <w:rPr>
                <w:rFonts w:cs="Arial"/>
              </w:rPr>
              <w:t>1</w:t>
            </w:r>
          </w:p>
        </w:tc>
        <w:tc>
          <w:tcPr>
            <w:tcW w:w="4218" w:type="dxa"/>
            <w:tcBorders>
              <w:top w:val="single" w:color="auto" w:sz="4" w:space="0"/>
              <w:left w:val="single" w:color="auto" w:sz="4" w:space="0"/>
              <w:bottom w:val="single" w:color="auto" w:sz="4" w:space="0"/>
              <w:right w:val="single" w:color="auto" w:sz="4" w:space="0"/>
            </w:tcBorders>
            <w:hideMark/>
          </w:tcPr>
          <w:p w:rsidR="005C2138" w:rsidP="00FA17CD" w:rsidRDefault="14148561" w14:paraId="26B7A447" w14:textId="7AC5717A">
            <w:pPr>
              <w:pStyle w:val="BodyText"/>
              <w:rPr>
                <w:rFonts w:cs="Arial"/>
              </w:rPr>
            </w:pPr>
            <w:r w:rsidRPr="726EA43C">
              <w:rPr>
                <w:rFonts w:cs="Arial"/>
              </w:rPr>
              <w:t>Draft</w:t>
            </w:r>
          </w:p>
        </w:tc>
        <w:tc>
          <w:tcPr>
            <w:tcW w:w="1620" w:type="dxa"/>
            <w:tcBorders>
              <w:top w:val="single" w:color="auto" w:sz="4" w:space="0"/>
              <w:left w:val="single" w:color="auto" w:sz="4" w:space="0"/>
              <w:bottom w:val="single" w:color="auto" w:sz="4" w:space="0"/>
              <w:right w:val="single" w:color="auto" w:sz="4" w:space="0"/>
            </w:tcBorders>
            <w:hideMark/>
          </w:tcPr>
          <w:p w:rsidR="005C2138" w:rsidP="00FA17CD" w:rsidRDefault="14148561" w14:paraId="5CEB3176" w14:textId="51843B6B">
            <w:pPr>
              <w:pStyle w:val="BodyText"/>
              <w:rPr>
                <w:rFonts w:cs="Arial"/>
              </w:rPr>
            </w:pPr>
            <w:r w:rsidRPr="726EA43C">
              <w:rPr>
                <w:rFonts w:cs="Arial"/>
              </w:rPr>
              <w:t>Lively Leopards</w:t>
            </w:r>
          </w:p>
        </w:tc>
        <w:tc>
          <w:tcPr>
            <w:tcW w:w="2160" w:type="dxa"/>
            <w:tcBorders>
              <w:top w:val="single" w:color="auto" w:sz="4" w:space="0"/>
              <w:left w:val="single" w:color="auto" w:sz="4" w:space="0"/>
              <w:bottom w:val="single" w:color="auto" w:sz="4" w:space="0"/>
              <w:right w:val="single" w:color="auto" w:sz="4" w:space="0"/>
            </w:tcBorders>
            <w:hideMark/>
          </w:tcPr>
          <w:p w:rsidR="005C2138" w:rsidP="00FA17CD" w:rsidRDefault="005C2138" w14:paraId="47C7C25D" w14:textId="56D7809B">
            <w:pPr>
              <w:pStyle w:val="BodyText"/>
              <w:rPr>
                <w:rFonts w:cs="Arial"/>
              </w:rPr>
            </w:pPr>
            <w:r>
              <w:rPr>
                <w:rFonts w:cs="Arial"/>
              </w:rPr>
              <w:t>09/</w:t>
            </w:r>
            <w:r w:rsidRPr="726EA43C" w:rsidR="14148561">
              <w:rPr>
                <w:rFonts w:cs="Arial"/>
              </w:rPr>
              <w:t>03/23</w:t>
            </w:r>
          </w:p>
        </w:tc>
      </w:tr>
      <w:tr w:rsidR="005C2138" w:rsidTr="00FA17CD" w14:paraId="58986C4E" w14:textId="77777777">
        <w:tc>
          <w:tcPr>
            <w:tcW w:w="1362" w:type="dxa"/>
            <w:tcBorders>
              <w:top w:val="single" w:color="auto" w:sz="4" w:space="0"/>
              <w:left w:val="single" w:color="auto" w:sz="4" w:space="0"/>
              <w:bottom w:val="single" w:color="auto" w:sz="4" w:space="0"/>
              <w:right w:val="single" w:color="auto" w:sz="4" w:space="0"/>
            </w:tcBorders>
          </w:tcPr>
          <w:p w:rsidR="005C2138" w:rsidP="00FA17CD" w:rsidRDefault="3E0FF8DD" w14:paraId="2600646F" w14:textId="63F94A99">
            <w:pPr>
              <w:pStyle w:val="BodyText"/>
              <w:rPr>
                <w:rFonts w:cs="Arial"/>
              </w:rPr>
            </w:pPr>
            <w:r w:rsidRPr="726EA43C">
              <w:rPr>
                <w:rFonts w:cs="Arial"/>
              </w:rPr>
              <w:t>V2</w:t>
            </w:r>
          </w:p>
        </w:tc>
        <w:tc>
          <w:tcPr>
            <w:tcW w:w="4218" w:type="dxa"/>
            <w:tcBorders>
              <w:top w:val="single" w:color="auto" w:sz="4" w:space="0"/>
              <w:left w:val="single" w:color="auto" w:sz="4" w:space="0"/>
              <w:bottom w:val="single" w:color="auto" w:sz="4" w:space="0"/>
              <w:right w:val="single" w:color="auto" w:sz="4" w:space="0"/>
            </w:tcBorders>
          </w:tcPr>
          <w:p w:rsidR="005C2138" w:rsidP="00FA17CD" w:rsidRDefault="005C2138" w14:paraId="787A6849" w14:textId="1C32AE03">
            <w:pPr>
              <w:pStyle w:val="BodyText"/>
              <w:rPr>
                <w:rFonts w:cs="Arial"/>
              </w:rPr>
            </w:pPr>
          </w:p>
        </w:tc>
        <w:tc>
          <w:tcPr>
            <w:tcW w:w="1620" w:type="dxa"/>
            <w:tcBorders>
              <w:top w:val="single" w:color="auto" w:sz="4" w:space="0"/>
              <w:left w:val="single" w:color="auto" w:sz="4" w:space="0"/>
              <w:bottom w:val="single" w:color="auto" w:sz="4" w:space="0"/>
              <w:right w:val="single" w:color="auto" w:sz="4" w:space="0"/>
            </w:tcBorders>
          </w:tcPr>
          <w:p w:rsidR="005C2138" w:rsidP="00FA17CD" w:rsidRDefault="005C2138" w14:paraId="75060856" w14:textId="29AF15D7">
            <w:pPr>
              <w:pStyle w:val="BodyText"/>
              <w:rPr>
                <w:rFonts w:cs="Arial"/>
              </w:rPr>
            </w:pPr>
          </w:p>
        </w:tc>
        <w:tc>
          <w:tcPr>
            <w:tcW w:w="2160" w:type="dxa"/>
            <w:tcBorders>
              <w:top w:val="single" w:color="auto" w:sz="4" w:space="0"/>
              <w:left w:val="single" w:color="auto" w:sz="4" w:space="0"/>
              <w:bottom w:val="single" w:color="auto" w:sz="4" w:space="0"/>
              <w:right w:val="single" w:color="auto" w:sz="4" w:space="0"/>
            </w:tcBorders>
          </w:tcPr>
          <w:p w:rsidR="005C2138" w:rsidP="00FA17CD" w:rsidRDefault="005C2138" w14:paraId="267145CA" w14:textId="3006A2E3">
            <w:pPr>
              <w:pStyle w:val="BodyText"/>
              <w:rPr>
                <w:rFonts w:cs="Arial"/>
              </w:rPr>
            </w:pPr>
          </w:p>
        </w:tc>
      </w:tr>
      <w:tr w:rsidR="005C2138" w:rsidTr="726EA43C" w14:paraId="4B99056E" w14:textId="77777777">
        <w:tc>
          <w:tcPr>
            <w:tcW w:w="1362" w:type="dxa"/>
            <w:tcBorders>
              <w:top w:val="single" w:color="auto" w:sz="4" w:space="0"/>
              <w:left w:val="single" w:color="auto" w:sz="4" w:space="0"/>
              <w:bottom w:val="single" w:color="auto" w:sz="4" w:space="0"/>
              <w:right w:val="single" w:color="auto" w:sz="4" w:space="0"/>
            </w:tcBorders>
          </w:tcPr>
          <w:p w:rsidR="005C2138" w:rsidP="00FA17CD" w:rsidRDefault="005C2138" w14:paraId="1299C43A" w14:textId="77777777">
            <w:pPr>
              <w:pStyle w:val="BodyText"/>
              <w:rPr>
                <w:rFonts w:cs="Arial"/>
              </w:rPr>
            </w:pPr>
          </w:p>
        </w:tc>
        <w:tc>
          <w:tcPr>
            <w:tcW w:w="4218" w:type="dxa"/>
            <w:tcBorders>
              <w:top w:val="single" w:color="auto" w:sz="4" w:space="0"/>
              <w:left w:val="single" w:color="auto" w:sz="4" w:space="0"/>
              <w:bottom w:val="single" w:color="auto" w:sz="4" w:space="0"/>
              <w:right w:val="single" w:color="auto" w:sz="4" w:space="0"/>
            </w:tcBorders>
          </w:tcPr>
          <w:p w:rsidR="005C2138" w:rsidP="00FA17CD" w:rsidRDefault="005C2138" w14:paraId="4DDBEF00" w14:textId="77777777">
            <w:pPr>
              <w:pStyle w:val="BodyText"/>
              <w:rPr>
                <w:rFonts w:cs="Arial"/>
              </w:rPr>
            </w:pPr>
          </w:p>
        </w:tc>
        <w:tc>
          <w:tcPr>
            <w:tcW w:w="1620" w:type="dxa"/>
            <w:tcBorders>
              <w:top w:val="single" w:color="auto" w:sz="4" w:space="0"/>
              <w:left w:val="single" w:color="auto" w:sz="4" w:space="0"/>
              <w:bottom w:val="single" w:color="auto" w:sz="4" w:space="0"/>
              <w:right w:val="single" w:color="auto" w:sz="4" w:space="0"/>
            </w:tcBorders>
          </w:tcPr>
          <w:p w:rsidR="005C2138" w:rsidP="00FA17CD" w:rsidRDefault="005C2138" w14:paraId="3461D779" w14:textId="77777777">
            <w:pPr>
              <w:pStyle w:val="BodyText"/>
              <w:rPr>
                <w:rFonts w:cs="Arial"/>
              </w:rPr>
            </w:pPr>
          </w:p>
        </w:tc>
        <w:tc>
          <w:tcPr>
            <w:tcW w:w="2160" w:type="dxa"/>
            <w:tcBorders>
              <w:top w:val="single" w:color="auto" w:sz="4" w:space="0"/>
              <w:left w:val="single" w:color="auto" w:sz="4" w:space="0"/>
              <w:bottom w:val="single" w:color="auto" w:sz="4" w:space="0"/>
              <w:right w:val="single" w:color="auto" w:sz="4" w:space="0"/>
            </w:tcBorders>
          </w:tcPr>
          <w:p w:rsidR="005C2138" w:rsidP="00FA17CD" w:rsidRDefault="005C2138" w14:paraId="3CF2D8B6" w14:textId="77777777">
            <w:pPr>
              <w:pStyle w:val="BodyText"/>
              <w:rPr>
                <w:rFonts w:cs="Arial"/>
              </w:rPr>
            </w:pPr>
          </w:p>
        </w:tc>
      </w:tr>
    </w:tbl>
    <w:p w:rsidRPr="004F424B" w:rsidR="00DF79C7" w:rsidP="004F424B" w:rsidRDefault="00DF79C7" w14:paraId="0FB78278" w14:textId="77777777">
      <w:pPr>
        <w:rPr>
          <w:sz w:val="24"/>
          <w:szCs w:val="24"/>
        </w:rPr>
      </w:pPr>
    </w:p>
    <w:p w:rsidR="00034278" w:rsidRDefault="00034278" w14:paraId="67E144AD" w14:textId="77777777">
      <w:pPr>
        <w:rPr>
          <w:ins w:author="Microsoft Word" w:date="2023-09-03T19:29:00Z" w:id="4"/>
          <w:b/>
          <w:smallCaps/>
          <w:sz w:val="28"/>
          <w:szCs w:val="28"/>
        </w:rPr>
      </w:pPr>
      <w:r>
        <w:rPr>
          <w:smallCaps/>
          <w:sz w:val="28"/>
          <w:szCs w:val="28"/>
        </w:rPr>
        <w:br w:type="page"/>
      </w:r>
    </w:p>
    <w:p w:rsidR="003746D1" w:rsidP="003746D1" w:rsidRDefault="003746D1" w14:paraId="1FC39945" w14:textId="5AD039A5">
      <w:pPr>
        <w:rPr>
          <w:b/>
          <w:smallCaps/>
          <w:sz w:val="28"/>
          <w:szCs w:val="28"/>
        </w:rPr>
      </w:pPr>
    </w:p>
    <w:p w:rsidR="003746D1" w:rsidP="0090501A" w:rsidRDefault="003746D1" w14:paraId="3E7A9F1C" w14:textId="77777777">
      <w:pPr>
        <w:pStyle w:val="Heading1"/>
        <w:rPr>
          <w:smallCaps/>
          <w:sz w:val="28"/>
          <w:szCs w:val="28"/>
        </w:rPr>
      </w:pPr>
      <w:bookmarkStart w:name="_Toc144663759" w:id="5"/>
      <w:bookmarkStart w:name="_Toc144674038" w:id="6"/>
      <w:r w:rsidRPr="726EA43C">
        <w:rPr>
          <w:smallCaps/>
          <w:sz w:val="28"/>
          <w:szCs w:val="28"/>
        </w:rPr>
        <w:t>Introduction</w:t>
      </w:r>
      <w:bookmarkEnd w:id="5"/>
      <w:bookmarkEnd w:id="6"/>
    </w:p>
    <w:p w:rsidR="00065A34" w:rsidP="003746D1" w:rsidRDefault="00065A34" w14:paraId="0562CB0E" w14:textId="77777777">
      <w:pPr>
        <w:rPr>
          <w:sz w:val="24"/>
        </w:rPr>
      </w:pPr>
    </w:p>
    <w:p w:rsidR="00065A34" w:rsidP="003746D1" w:rsidRDefault="00065A34" w14:paraId="34CE0A41" w14:textId="77777777">
      <w:pPr>
        <w:rPr>
          <w:sz w:val="24"/>
        </w:rPr>
      </w:pPr>
    </w:p>
    <w:p w:rsidR="00D82ADF" w:rsidP="726EA43C" w:rsidRDefault="00065A34" w14:paraId="4814857A" w14:textId="77777777">
      <w:pPr>
        <w:rPr>
          <w:sz w:val="24"/>
          <w:szCs w:val="24"/>
        </w:rPr>
      </w:pPr>
      <w:r w:rsidRPr="726EA43C">
        <w:rPr>
          <w:sz w:val="24"/>
          <w:szCs w:val="24"/>
        </w:rPr>
        <w:t xml:space="preserve">The purpose of the </w:t>
      </w:r>
      <w:r w:rsidRPr="726EA43C" w:rsidR="5AFA9B27">
        <w:rPr>
          <w:sz w:val="24"/>
          <w:szCs w:val="24"/>
        </w:rPr>
        <w:t>Lively Leopards</w:t>
      </w:r>
      <w:r w:rsidRPr="726EA43C">
        <w:rPr>
          <w:sz w:val="24"/>
          <w:szCs w:val="24"/>
        </w:rPr>
        <w:t xml:space="preserve"> Requirements Management Plan is to establish </w:t>
      </w:r>
      <w:r w:rsidRPr="726EA43C" w:rsidR="00F4531E">
        <w:rPr>
          <w:sz w:val="24"/>
          <w:szCs w:val="24"/>
        </w:rPr>
        <w:t>a common</w:t>
      </w:r>
      <w:r w:rsidRPr="726EA43C">
        <w:rPr>
          <w:sz w:val="24"/>
          <w:szCs w:val="24"/>
        </w:rPr>
        <w:t xml:space="preserve"> understanding of how requirements</w:t>
      </w:r>
      <w:r w:rsidRPr="726EA43C" w:rsidR="00F4531E">
        <w:rPr>
          <w:sz w:val="24"/>
          <w:szCs w:val="24"/>
        </w:rPr>
        <w:t xml:space="preserve"> will be identified</w:t>
      </w:r>
      <w:r w:rsidRPr="726EA43C" w:rsidR="00D82ADF">
        <w:rPr>
          <w:sz w:val="24"/>
          <w:szCs w:val="24"/>
        </w:rPr>
        <w:t>, analyzed, documented</w:t>
      </w:r>
      <w:r w:rsidRPr="726EA43C">
        <w:rPr>
          <w:sz w:val="24"/>
          <w:szCs w:val="24"/>
        </w:rPr>
        <w:t xml:space="preserve">, and managed for the </w:t>
      </w:r>
      <w:r w:rsidRPr="726EA43C" w:rsidR="7ED45733">
        <w:rPr>
          <w:sz w:val="24"/>
          <w:szCs w:val="24"/>
        </w:rPr>
        <w:t>Lively Leopards project</w:t>
      </w:r>
      <w:r w:rsidRPr="726EA43C">
        <w:rPr>
          <w:sz w:val="24"/>
          <w:szCs w:val="24"/>
        </w:rPr>
        <w:t>.</w:t>
      </w:r>
      <w:r w:rsidRPr="726EA43C" w:rsidR="6CA8F84B">
        <w:rPr>
          <w:sz w:val="24"/>
          <w:szCs w:val="24"/>
        </w:rPr>
        <w:t xml:space="preserve"> </w:t>
      </w:r>
      <w:r w:rsidRPr="726EA43C">
        <w:rPr>
          <w:sz w:val="24"/>
          <w:szCs w:val="24"/>
        </w:rPr>
        <w:t xml:space="preserve"> </w:t>
      </w:r>
    </w:p>
    <w:p w:rsidR="00403A6D" w:rsidP="00403A6D" w:rsidRDefault="00403A6D" w14:paraId="62EBF3C5" w14:textId="77777777">
      <w:pPr>
        <w:rPr>
          <w:sz w:val="24"/>
        </w:rPr>
      </w:pPr>
    </w:p>
    <w:p w:rsidR="00065A34" w:rsidP="726EA43C" w:rsidRDefault="00065A34" w14:paraId="53FFC268" w14:textId="27E2BFDC">
      <w:pPr>
        <w:rPr>
          <w:sz w:val="24"/>
          <w:szCs w:val="24"/>
        </w:rPr>
      </w:pPr>
      <w:r w:rsidRPr="726EA43C">
        <w:rPr>
          <w:sz w:val="24"/>
          <w:szCs w:val="24"/>
        </w:rPr>
        <w:t xml:space="preserve">Requirements will be divided into two categories: project requirements and product requirements.  Project requirements are the requirements identified to meet the needs of the project and ensure its completion and readiness to hand over to operations.  These consist mostly of non-technical requirements.  Product requirements are the requirements identified to meet the technical specifications of the product being produced </w:t>
      </w:r>
      <w:bookmarkStart w:name="_Int_BDkZZDoV" w:id="7"/>
      <w:r w:rsidRPr="726EA43C">
        <w:rPr>
          <w:sz w:val="24"/>
          <w:szCs w:val="24"/>
        </w:rPr>
        <w:t>as a result of</w:t>
      </w:r>
      <w:bookmarkEnd w:id="7"/>
      <w:r w:rsidRPr="726EA43C">
        <w:rPr>
          <w:sz w:val="24"/>
          <w:szCs w:val="24"/>
        </w:rPr>
        <w:t xml:space="preserve"> the project</w:t>
      </w:r>
      <w:r w:rsidRPr="726EA43C" w:rsidR="3BC0B650">
        <w:rPr>
          <w:sz w:val="24"/>
          <w:szCs w:val="24"/>
        </w:rPr>
        <w:t xml:space="preserve">. </w:t>
      </w:r>
      <w:r w:rsidRPr="726EA43C">
        <w:rPr>
          <w:sz w:val="24"/>
          <w:szCs w:val="24"/>
        </w:rPr>
        <w:t>The inputs for</w:t>
      </w:r>
      <w:r w:rsidRPr="726EA43C" w:rsidR="00323AB4">
        <w:rPr>
          <w:sz w:val="24"/>
          <w:szCs w:val="24"/>
        </w:rPr>
        <w:t xml:space="preserve"> the requirements management plan include the </w:t>
      </w:r>
      <w:r w:rsidRPr="726EA43C" w:rsidR="0281339D">
        <w:rPr>
          <w:sz w:val="24"/>
          <w:szCs w:val="24"/>
        </w:rPr>
        <w:t>CIS320 elaboration specifications and the lively leopards team charter.</w:t>
      </w:r>
    </w:p>
    <w:p w:rsidR="003E0222" w:rsidP="726EA43C" w:rsidRDefault="003E0222" w14:paraId="0CB8055C" w14:textId="77777777">
      <w:pPr>
        <w:rPr>
          <w:sz w:val="24"/>
          <w:szCs w:val="24"/>
        </w:rPr>
      </w:pPr>
    </w:p>
    <w:p w:rsidR="003E0222" w:rsidP="003E0222" w:rsidRDefault="003E0222" w14:paraId="74328FEF" w14:textId="0ADC1BD4">
      <w:pPr>
        <w:pStyle w:val="Heading1"/>
      </w:pPr>
      <w:bookmarkStart w:name="_Toc144674039" w:id="8"/>
      <w:r>
        <w:t>REQUIREMENTS COLLECTION AND ANALYSIS</w:t>
      </w:r>
      <w:bookmarkEnd w:id="8"/>
    </w:p>
    <w:p w:rsidR="003E0222" w:rsidP="003E0222" w:rsidRDefault="003E0222" w14:paraId="40E89229" w14:textId="77777777"/>
    <w:p w:rsidRPr="00FE49A3" w:rsidR="003E0222" w:rsidP="003E0222" w:rsidRDefault="0009746C" w14:paraId="59E8D453" w14:textId="75F06DEC">
      <w:pPr>
        <w:rPr>
          <w:sz w:val="24"/>
          <w:szCs w:val="24"/>
        </w:rPr>
      </w:pPr>
      <w:r w:rsidRPr="2E061042">
        <w:rPr>
          <w:sz w:val="24"/>
          <w:szCs w:val="24"/>
        </w:rPr>
        <w:t>In the course re</w:t>
      </w:r>
      <w:r w:rsidRPr="2E061042" w:rsidR="006B194C">
        <w:rPr>
          <w:sz w:val="24"/>
          <w:szCs w:val="24"/>
        </w:rPr>
        <w:t xml:space="preserve">quired before CIS 420, the </w:t>
      </w:r>
      <w:r w:rsidRPr="2E061042" w:rsidR="00CD053D">
        <w:rPr>
          <w:sz w:val="24"/>
          <w:szCs w:val="24"/>
        </w:rPr>
        <w:t>teams</w:t>
      </w:r>
      <w:r w:rsidRPr="2E061042" w:rsidR="006B194C">
        <w:rPr>
          <w:sz w:val="24"/>
          <w:szCs w:val="24"/>
        </w:rPr>
        <w:t xml:space="preserve"> of CIS 320 coll</w:t>
      </w:r>
      <w:r w:rsidRPr="2E061042" w:rsidR="00530962">
        <w:rPr>
          <w:sz w:val="24"/>
          <w:szCs w:val="24"/>
        </w:rPr>
        <w:t xml:space="preserve">ected the requirements </w:t>
      </w:r>
      <w:r w:rsidRPr="2E061042" w:rsidR="009B6219">
        <w:rPr>
          <w:sz w:val="24"/>
          <w:szCs w:val="24"/>
        </w:rPr>
        <w:t xml:space="preserve">deemed </w:t>
      </w:r>
      <w:r w:rsidRPr="2E061042" w:rsidR="00530962">
        <w:rPr>
          <w:sz w:val="24"/>
          <w:szCs w:val="24"/>
        </w:rPr>
        <w:t xml:space="preserve">necessary to complete </w:t>
      </w:r>
      <w:r w:rsidRPr="2E061042" w:rsidR="009B6219">
        <w:rPr>
          <w:sz w:val="24"/>
          <w:szCs w:val="24"/>
        </w:rPr>
        <w:t xml:space="preserve">the UofL Men’s Basketball Team database. </w:t>
      </w:r>
      <w:r w:rsidRPr="2E061042" w:rsidR="00714820">
        <w:rPr>
          <w:sz w:val="24"/>
          <w:szCs w:val="24"/>
        </w:rPr>
        <w:t xml:space="preserve">The Elaboration Specification </w:t>
      </w:r>
      <w:r w:rsidRPr="2E061042" w:rsidR="58F5AECB">
        <w:rPr>
          <w:sz w:val="24"/>
          <w:szCs w:val="24"/>
        </w:rPr>
        <w:t>document</w:t>
      </w:r>
      <w:r w:rsidRPr="2E061042" w:rsidR="003E19B5">
        <w:rPr>
          <w:sz w:val="24"/>
          <w:szCs w:val="24"/>
        </w:rPr>
        <w:t xml:space="preserve"> contained their requirements </w:t>
      </w:r>
      <w:r w:rsidRPr="2E061042" w:rsidR="009356D0">
        <w:rPr>
          <w:sz w:val="24"/>
          <w:szCs w:val="24"/>
        </w:rPr>
        <w:t xml:space="preserve">that were then </w:t>
      </w:r>
      <w:r w:rsidRPr="2E061042" w:rsidR="411219FD">
        <w:rPr>
          <w:sz w:val="24"/>
          <w:szCs w:val="24"/>
        </w:rPr>
        <w:t>given</w:t>
      </w:r>
      <w:r w:rsidRPr="2E061042" w:rsidR="009356D0">
        <w:rPr>
          <w:sz w:val="24"/>
          <w:szCs w:val="24"/>
        </w:rPr>
        <w:t xml:space="preserve"> to us. The three </w:t>
      </w:r>
      <w:r w:rsidRPr="2E061042" w:rsidR="4D38B586">
        <w:rPr>
          <w:sz w:val="24"/>
          <w:szCs w:val="24"/>
        </w:rPr>
        <w:t>lists</w:t>
      </w:r>
      <w:r w:rsidRPr="2E061042" w:rsidR="009356D0">
        <w:rPr>
          <w:sz w:val="24"/>
          <w:szCs w:val="24"/>
        </w:rPr>
        <w:t xml:space="preserve"> of </w:t>
      </w:r>
      <w:r w:rsidRPr="2E061042" w:rsidR="00BA59F9">
        <w:rPr>
          <w:sz w:val="24"/>
          <w:szCs w:val="24"/>
        </w:rPr>
        <w:t>specifications were then an</w:t>
      </w:r>
      <w:r w:rsidRPr="2E061042" w:rsidR="00ED387E">
        <w:rPr>
          <w:sz w:val="24"/>
          <w:szCs w:val="24"/>
        </w:rPr>
        <w:t xml:space="preserve">alyzed by our group </w:t>
      </w:r>
      <w:r w:rsidRPr="2E061042" w:rsidR="00C359AB">
        <w:rPr>
          <w:sz w:val="24"/>
          <w:szCs w:val="24"/>
        </w:rPr>
        <w:t xml:space="preserve">and then compiled into a list of our own. </w:t>
      </w:r>
    </w:p>
    <w:p w:rsidRPr="00FE49A3" w:rsidR="00EA2595" w:rsidP="003E0222" w:rsidRDefault="00EA2595" w14:paraId="4FCA4CA0" w14:textId="77777777">
      <w:pPr>
        <w:rPr>
          <w:sz w:val="24"/>
          <w:szCs w:val="24"/>
        </w:rPr>
      </w:pPr>
    </w:p>
    <w:p w:rsidRPr="00FE49A3" w:rsidR="00EA2595" w:rsidP="003E0222" w:rsidRDefault="00EA2595" w14:paraId="0E1F9C2B" w14:textId="125FF6A4">
      <w:pPr>
        <w:rPr>
          <w:sz w:val="24"/>
          <w:szCs w:val="24"/>
        </w:rPr>
      </w:pPr>
      <w:r w:rsidRPr="00FE49A3">
        <w:rPr>
          <w:sz w:val="24"/>
          <w:szCs w:val="24"/>
        </w:rPr>
        <w:t xml:space="preserve">The requirements were selected by both uniqueness and how common they were </w:t>
      </w:r>
      <w:r w:rsidRPr="00FE49A3" w:rsidR="00D80605">
        <w:rPr>
          <w:sz w:val="24"/>
          <w:szCs w:val="24"/>
        </w:rPr>
        <w:t>throughout</w:t>
      </w:r>
      <w:r w:rsidRPr="00FE49A3" w:rsidR="00AC5793">
        <w:rPr>
          <w:sz w:val="24"/>
          <w:szCs w:val="24"/>
        </w:rPr>
        <w:t xml:space="preserve"> the three documents</w:t>
      </w:r>
      <w:r w:rsidRPr="00FE49A3" w:rsidR="00877BEF">
        <w:rPr>
          <w:sz w:val="24"/>
          <w:szCs w:val="24"/>
        </w:rPr>
        <w:t xml:space="preserve">. Common requirements were included and the unique but </w:t>
      </w:r>
      <w:r w:rsidRPr="00FE49A3" w:rsidR="00D80605">
        <w:rPr>
          <w:sz w:val="24"/>
          <w:szCs w:val="24"/>
        </w:rPr>
        <w:t>necessary</w:t>
      </w:r>
      <w:r w:rsidRPr="00FE49A3" w:rsidR="00877BEF">
        <w:rPr>
          <w:sz w:val="24"/>
          <w:szCs w:val="24"/>
        </w:rPr>
        <w:t xml:space="preserve"> one </w:t>
      </w:r>
      <w:r w:rsidRPr="00FE49A3" w:rsidR="00D80605">
        <w:rPr>
          <w:sz w:val="24"/>
          <w:szCs w:val="24"/>
        </w:rPr>
        <w:t>was</w:t>
      </w:r>
      <w:r w:rsidRPr="00FE49A3" w:rsidR="00877BEF">
        <w:rPr>
          <w:sz w:val="24"/>
          <w:szCs w:val="24"/>
        </w:rPr>
        <w:t xml:space="preserve"> also chosen. </w:t>
      </w:r>
      <w:r w:rsidRPr="00FE49A3" w:rsidR="00092F78">
        <w:rPr>
          <w:sz w:val="24"/>
          <w:szCs w:val="24"/>
        </w:rPr>
        <w:t>We asked ho</w:t>
      </w:r>
      <w:r w:rsidRPr="00FE49A3" w:rsidR="00E87999">
        <w:rPr>
          <w:sz w:val="24"/>
          <w:szCs w:val="24"/>
        </w:rPr>
        <w:t xml:space="preserve">w well </w:t>
      </w:r>
      <w:r w:rsidRPr="00FE49A3" w:rsidR="00D80605">
        <w:rPr>
          <w:sz w:val="24"/>
          <w:szCs w:val="24"/>
        </w:rPr>
        <w:t>they will</w:t>
      </w:r>
      <w:r w:rsidRPr="00FE49A3" w:rsidR="00E87999">
        <w:rPr>
          <w:sz w:val="24"/>
          <w:szCs w:val="24"/>
        </w:rPr>
        <w:t xml:space="preserve"> </w:t>
      </w:r>
      <w:r w:rsidRPr="00FE49A3" w:rsidR="00C34611">
        <w:rPr>
          <w:sz w:val="24"/>
          <w:szCs w:val="24"/>
        </w:rPr>
        <w:t>a</w:t>
      </w:r>
      <w:r w:rsidRPr="00FE49A3" w:rsidR="00CA43E1">
        <w:rPr>
          <w:sz w:val="24"/>
          <w:szCs w:val="24"/>
        </w:rPr>
        <w:t>id the functionality, security, and</w:t>
      </w:r>
      <w:r w:rsidRPr="00FE49A3" w:rsidR="002F7F62">
        <w:rPr>
          <w:sz w:val="24"/>
          <w:szCs w:val="24"/>
        </w:rPr>
        <w:t xml:space="preserve"> clarity of the database</w:t>
      </w:r>
      <w:r w:rsidRPr="00FE49A3" w:rsidR="00D80605">
        <w:rPr>
          <w:sz w:val="24"/>
          <w:szCs w:val="24"/>
        </w:rPr>
        <w:t>.</w:t>
      </w:r>
      <w:r w:rsidRPr="00FE49A3" w:rsidR="00CA43E1">
        <w:rPr>
          <w:sz w:val="24"/>
          <w:szCs w:val="24"/>
        </w:rPr>
        <w:t xml:space="preserve"> </w:t>
      </w:r>
      <w:r w:rsidRPr="00FE49A3" w:rsidR="00877BEF">
        <w:rPr>
          <w:sz w:val="24"/>
          <w:szCs w:val="24"/>
        </w:rPr>
        <w:t>The</w:t>
      </w:r>
      <w:r w:rsidRPr="00FE49A3" w:rsidR="00D80605">
        <w:rPr>
          <w:sz w:val="24"/>
          <w:szCs w:val="24"/>
        </w:rPr>
        <w:t xml:space="preserve"> requirements</w:t>
      </w:r>
      <w:r w:rsidRPr="00FE49A3" w:rsidR="00877BEF">
        <w:rPr>
          <w:sz w:val="24"/>
          <w:szCs w:val="24"/>
        </w:rPr>
        <w:t xml:space="preserve"> were then </w:t>
      </w:r>
      <w:r w:rsidRPr="00FE49A3" w:rsidR="00D80605">
        <w:rPr>
          <w:sz w:val="24"/>
          <w:szCs w:val="24"/>
        </w:rPr>
        <w:t>categories and given an ID.</w:t>
      </w:r>
    </w:p>
    <w:p w:rsidRPr="00FE49A3" w:rsidR="00403A6D" w:rsidP="00403A6D" w:rsidRDefault="00403A6D" w14:paraId="565170FC" w14:textId="77777777">
      <w:pPr>
        <w:rPr>
          <w:sz w:val="24"/>
          <w:szCs w:val="24"/>
        </w:rPr>
      </w:pPr>
    </w:p>
    <w:p w:rsidR="00157F2A" w:rsidP="00157F2A" w:rsidRDefault="00CB56E8" w14:paraId="709C4B3D" w14:textId="3314B501">
      <w:pPr>
        <w:pStyle w:val="Heading1"/>
      </w:pPr>
      <w:bookmarkStart w:name="_Toc144674040" w:id="9"/>
      <w:r>
        <w:t xml:space="preserve">REQUIREMENT </w:t>
      </w:r>
      <w:r w:rsidR="00157F2A">
        <w:t>CATEGORIES</w:t>
      </w:r>
      <w:bookmarkEnd w:id="9"/>
    </w:p>
    <w:p w:rsidR="00DD5547" w:rsidP="00DD5547" w:rsidRDefault="00DD5547" w14:paraId="5064B9D9" w14:textId="77777777"/>
    <w:p w:rsidRPr="0098097C" w:rsidR="00DD5547" w:rsidP="00DD5547" w:rsidRDefault="001734DE" w14:paraId="78D829C1" w14:textId="65CFD243">
      <w:pPr>
        <w:rPr>
          <w:sz w:val="24"/>
          <w:szCs w:val="24"/>
        </w:rPr>
      </w:pPr>
      <w:r w:rsidRPr="0098097C">
        <w:rPr>
          <w:sz w:val="24"/>
          <w:szCs w:val="24"/>
        </w:rPr>
        <w:t xml:space="preserve">The requirement of our </w:t>
      </w:r>
      <w:r w:rsidRPr="0098097C" w:rsidR="00975E4A">
        <w:rPr>
          <w:sz w:val="24"/>
          <w:szCs w:val="24"/>
        </w:rPr>
        <w:t xml:space="preserve">project </w:t>
      </w:r>
      <w:r w:rsidRPr="0098097C" w:rsidR="0090501A">
        <w:rPr>
          <w:sz w:val="24"/>
          <w:szCs w:val="24"/>
        </w:rPr>
        <w:t>is</w:t>
      </w:r>
      <w:r w:rsidRPr="0098097C" w:rsidR="00975E4A">
        <w:rPr>
          <w:sz w:val="24"/>
          <w:szCs w:val="24"/>
        </w:rPr>
        <w:t xml:space="preserve"> divided </w:t>
      </w:r>
      <w:r w:rsidRPr="0098097C" w:rsidR="00CB56E8">
        <w:rPr>
          <w:sz w:val="24"/>
          <w:szCs w:val="24"/>
        </w:rPr>
        <w:t xml:space="preserve">into the categories functional and non-functional. Within those broad categories the requirement </w:t>
      </w:r>
      <w:r w:rsidRPr="0098097C" w:rsidR="0090501A">
        <w:rPr>
          <w:sz w:val="24"/>
          <w:szCs w:val="24"/>
        </w:rPr>
        <w:t>is</w:t>
      </w:r>
      <w:r w:rsidRPr="0098097C" w:rsidR="00CB56E8">
        <w:rPr>
          <w:sz w:val="24"/>
          <w:szCs w:val="24"/>
        </w:rPr>
        <w:t xml:space="preserve"> broken up as follows:</w:t>
      </w:r>
    </w:p>
    <w:p w:rsidRPr="0098097C" w:rsidR="0064246A" w:rsidP="00DD5547" w:rsidRDefault="0064246A" w14:paraId="02796556" w14:textId="77777777">
      <w:pPr>
        <w:rPr>
          <w:sz w:val="24"/>
          <w:szCs w:val="24"/>
        </w:rPr>
      </w:pPr>
    </w:p>
    <w:p w:rsidRPr="0098097C" w:rsidR="0064246A" w:rsidP="0064246A" w:rsidRDefault="0064246A" w14:paraId="2B936FC7" w14:textId="2016C0CB">
      <w:pPr>
        <w:pStyle w:val="ListParagraph"/>
        <w:numPr>
          <w:ilvl w:val="0"/>
          <w:numId w:val="50"/>
        </w:numPr>
        <w:rPr>
          <w:sz w:val="24"/>
          <w:szCs w:val="24"/>
        </w:rPr>
      </w:pPr>
      <w:r w:rsidRPr="0098097C">
        <w:rPr>
          <w:sz w:val="24"/>
          <w:szCs w:val="24"/>
        </w:rPr>
        <w:t>Functional</w:t>
      </w:r>
    </w:p>
    <w:p w:rsidRPr="0098097C" w:rsidR="0064246A" w:rsidP="0064246A" w:rsidRDefault="0064246A" w14:paraId="1F57FAFA" w14:textId="7558EE3E">
      <w:pPr>
        <w:pStyle w:val="ListParagraph"/>
        <w:numPr>
          <w:ilvl w:val="1"/>
          <w:numId w:val="50"/>
        </w:numPr>
        <w:rPr>
          <w:sz w:val="24"/>
          <w:szCs w:val="24"/>
        </w:rPr>
      </w:pPr>
      <w:r w:rsidRPr="0098097C">
        <w:rPr>
          <w:sz w:val="24"/>
          <w:szCs w:val="24"/>
        </w:rPr>
        <w:t>General Requirements</w:t>
      </w:r>
    </w:p>
    <w:p w:rsidRPr="0098097C" w:rsidR="0064246A" w:rsidP="0064246A" w:rsidRDefault="0064246A" w14:paraId="1C50C222" w14:textId="61D87D95">
      <w:pPr>
        <w:pStyle w:val="ListParagraph"/>
        <w:numPr>
          <w:ilvl w:val="1"/>
          <w:numId w:val="50"/>
        </w:numPr>
        <w:rPr>
          <w:sz w:val="24"/>
          <w:szCs w:val="24"/>
        </w:rPr>
      </w:pPr>
      <w:r w:rsidRPr="0098097C">
        <w:rPr>
          <w:sz w:val="24"/>
          <w:szCs w:val="24"/>
        </w:rPr>
        <w:t>Data Input Requirements</w:t>
      </w:r>
    </w:p>
    <w:p w:rsidRPr="0098097C" w:rsidR="0064246A" w:rsidP="0064246A" w:rsidRDefault="0064246A" w14:paraId="1F4B5BD2" w14:textId="1AF9B278">
      <w:pPr>
        <w:pStyle w:val="ListParagraph"/>
        <w:numPr>
          <w:ilvl w:val="1"/>
          <w:numId w:val="50"/>
        </w:numPr>
        <w:rPr>
          <w:sz w:val="24"/>
          <w:szCs w:val="24"/>
        </w:rPr>
      </w:pPr>
      <w:r w:rsidRPr="0098097C">
        <w:rPr>
          <w:sz w:val="24"/>
          <w:szCs w:val="24"/>
        </w:rPr>
        <w:t>Home Page Requirements</w:t>
      </w:r>
    </w:p>
    <w:p w:rsidRPr="0098097C" w:rsidR="0064246A" w:rsidP="0064246A" w:rsidRDefault="0064246A" w14:paraId="584C91B5" w14:textId="68F4E6AB">
      <w:pPr>
        <w:pStyle w:val="ListParagraph"/>
        <w:numPr>
          <w:ilvl w:val="1"/>
          <w:numId w:val="50"/>
        </w:numPr>
        <w:rPr>
          <w:sz w:val="24"/>
          <w:szCs w:val="24"/>
        </w:rPr>
      </w:pPr>
      <w:r w:rsidRPr="0098097C">
        <w:rPr>
          <w:sz w:val="24"/>
          <w:szCs w:val="24"/>
        </w:rPr>
        <w:t>Roster Page Requirements</w:t>
      </w:r>
    </w:p>
    <w:p w:rsidRPr="0098097C" w:rsidR="0064246A" w:rsidP="0064246A" w:rsidRDefault="0064246A" w14:paraId="0106D9B6" w14:textId="7948C5DD">
      <w:pPr>
        <w:pStyle w:val="ListParagraph"/>
        <w:numPr>
          <w:ilvl w:val="1"/>
          <w:numId w:val="50"/>
        </w:numPr>
        <w:rPr>
          <w:sz w:val="24"/>
          <w:szCs w:val="24"/>
        </w:rPr>
      </w:pPr>
      <w:r w:rsidRPr="0098097C">
        <w:rPr>
          <w:sz w:val="24"/>
          <w:szCs w:val="24"/>
        </w:rPr>
        <w:t>Schedule Page Requirements</w:t>
      </w:r>
    </w:p>
    <w:p w:rsidRPr="0098097C" w:rsidR="009F0D9D" w:rsidP="0064246A" w:rsidRDefault="009F0D9D" w14:paraId="0661996D" w14:textId="0E1F040E">
      <w:pPr>
        <w:pStyle w:val="ListParagraph"/>
        <w:numPr>
          <w:ilvl w:val="1"/>
          <w:numId w:val="50"/>
        </w:numPr>
        <w:rPr>
          <w:sz w:val="24"/>
          <w:szCs w:val="24"/>
        </w:rPr>
      </w:pPr>
      <w:r w:rsidRPr="0098097C">
        <w:rPr>
          <w:sz w:val="24"/>
          <w:szCs w:val="24"/>
        </w:rPr>
        <w:t>Statistics Page Requirements</w:t>
      </w:r>
    </w:p>
    <w:p w:rsidRPr="0098097C" w:rsidR="009F0D9D" w:rsidP="0064246A" w:rsidRDefault="009F0D9D" w14:paraId="1CD046B1" w14:textId="6D0CDBA1">
      <w:pPr>
        <w:pStyle w:val="ListParagraph"/>
        <w:numPr>
          <w:ilvl w:val="1"/>
          <w:numId w:val="50"/>
        </w:numPr>
        <w:rPr>
          <w:sz w:val="24"/>
          <w:szCs w:val="24"/>
        </w:rPr>
      </w:pPr>
      <w:r w:rsidRPr="0098097C">
        <w:rPr>
          <w:sz w:val="24"/>
          <w:szCs w:val="24"/>
        </w:rPr>
        <w:t>Strength Training Tab Requirements</w:t>
      </w:r>
    </w:p>
    <w:p w:rsidRPr="0098097C" w:rsidR="009F0D9D" w:rsidP="0064246A" w:rsidRDefault="009F0D9D" w14:paraId="77346435" w14:textId="07328A8B">
      <w:pPr>
        <w:pStyle w:val="ListParagraph"/>
        <w:numPr>
          <w:ilvl w:val="1"/>
          <w:numId w:val="50"/>
        </w:numPr>
        <w:rPr>
          <w:sz w:val="24"/>
          <w:szCs w:val="24"/>
        </w:rPr>
      </w:pPr>
      <w:r w:rsidRPr="0098097C">
        <w:rPr>
          <w:sz w:val="24"/>
          <w:szCs w:val="24"/>
        </w:rPr>
        <w:t>Nutrition Tab Requirements</w:t>
      </w:r>
    </w:p>
    <w:p w:rsidRPr="0098097C" w:rsidR="009F0D9D" w:rsidP="0064246A" w:rsidRDefault="009F0D9D" w14:paraId="5DBDFE55" w14:textId="6DE72E4A">
      <w:pPr>
        <w:pStyle w:val="ListParagraph"/>
        <w:numPr>
          <w:ilvl w:val="1"/>
          <w:numId w:val="50"/>
        </w:numPr>
        <w:rPr>
          <w:sz w:val="24"/>
          <w:szCs w:val="24"/>
        </w:rPr>
      </w:pPr>
      <w:r w:rsidRPr="0098097C">
        <w:rPr>
          <w:sz w:val="24"/>
          <w:szCs w:val="24"/>
        </w:rPr>
        <w:t>Practice Data Tab Requirements</w:t>
      </w:r>
    </w:p>
    <w:p w:rsidRPr="0098097C" w:rsidR="009F0D9D" w:rsidP="0064246A" w:rsidRDefault="009F0D9D" w14:paraId="500CB2A7" w14:textId="5C55E7CE">
      <w:pPr>
        <w:pStyle w:val="ListParagraph"/>
        <w:numPr>
          <w:ilvl w:val="1"/>
          <w:numId w:val="50"/>
        </w:numPr>
        <w:rPr>
          <w:sz w:val="24"/>
          <w:szCs w:val="24"/>
        </w:rPr>
      </w:pPr>
      <w:r w:rsidRPr="0098097C">
        <w:rPr>
          <w:sz w:val="24"/>
          <w:szCs w:val="24"/>
        </w:rPr>
        <w:t>Comparisons Tab Requirements</w:t>
      </w:r>
    </w:p>
    <w:p w:rsidRPr="0098097C" w:rsidR="009F0D9D" w:rsidP="0064246A" w:rsidRDefault="009F0D9D" w14:paraId="3B9252CE" w14:textId="4ADE3206">
      <w:pPr>
        <w:pStyle w:val="ListParagraph"/>
        <w:numPr>
          <w:ilvl w:val="1"/>
          <w:numId w:val="50"/>
        </w:numPr>
        <w:rPr>
          <w:sz w:val="24"/>
          <w:szCs w:val="24"/>
        </w:rPr>
      </w:pPr>
      <w:r w:rsidRPr="0098097C">
        <w:rPr>
          <w:sz w:val="24"/>
          <w:szCs w:val="24"/>
        </w:rPr>
        <w:t>Game Recap Page Requirements</w:t>
      </w:r>
    </w:p>
    <w:p w:rsidRPr="0098097C" w:rsidR="009F0D9D" w:rsidP="0064246A" w:rsidRDefault="009F0D9D" w14:paraId="191FA82F" w14:textId="068FB975">
      <w:pPr>
        <w:pStyle w:val="ListParagraph"/>
        <w:numPr>
          <w:ilvl w:val="1"/>
          <w:numId w:val="50"/>
        </w:numPr>
        <w:rPr>
          <w:sz w:val="24"/>
          <w:szCs w:val="24"/>
        </w:rPr>
      </w:pPr>
      <w:r w:rsidRPr="0098097C">
        <w:rPr>
          <w:sz w:val="24"/>
          <w:szCs w:val="24"/>
        </w:rPr>
        <w:t>Guidelines Page Requirements</w:t>
      </w:r>
    </w:p>
    <w:p w:rsidRPr="0098097C" w:rsidR="009F0D9D" w:rsidP="008F0745" w:rsidRDefault="008F0745" w14:paraId="3923F876" w14:textId="2F2B3BEC">
      <w:pPr>
        <w:pStyle w:val="ListParagraph"/>
        <w:numPr>
          <w:ilvl w:val="0"/>
          <w:numId w:val="50"/>
        </w:numPr>
        <w:rPr>
          <w:sz w:val="24"/>
          <w:szCs w:val="24"/>
        </w:rPr>
      </w:pPr>
      <w:r w:rsidRPr="0098097C">
        <w:rPr>
          <w:sz w:val="24"/>
          <w:szCs w:val="24"/>
        </w:rPr>
        <w:t>Non-Functional Requirements</w:t>
      </w:r>
    </w:p>
    <w:p w:rsidRPr="0098097C" w:rsidR="008F0745" w:rsidP="008F0745" w:rsidRDefault="008F0745" w14:paraId="1B263487" w14:textId="4AA30FDB">
      <w:pPr>
        <w:pStyle w:val="ListParagraph"/>
        <w:numPr>
          <w:ilvl w:val="1"/>
          <w:numId w:val="50"/>
        </w:numPr>
        <w:rPr>
          <w:sz w:val="24"/>
          <w:szCs w:val="24"/>
        </w:rPr>
      </w:pPr>
      <w:r w:rsidRPr="0098097C">
        <w:rPr>
          <w:sz w:val="24"/>
          <w:szCs w:val="24"/>
        </w:rPr>
        <w:t>Performance Requirements</w:t>
      </w:r>
    </w:p>
    <w:p w:rsidRPr="0098097C" w:rsidR="008F0745" w:rsidP="008F0745" w:rsidRDefault="008F0745" w14:paraId="6EB36649" w14:textId="1C225F28">
      <w:pPr>
        <w:pStyle w:val="ListParagraph"/>
        <w:numPr>
          <w:ilvl w:val="1"/>
          <w:numId w:val="50"/>
        </w:numPr>
        <w:rPr>
          <w:sz w:val="24"/>
          <w:szCs w:val="24"/>
        </w:rPr>
      </w:pPr>
      <w:r w:rsidRPr="0098097C">
        <w:rPr>
          <w:sz w:val="24"/>
          <w:szCs w:val="24"/>
        </w:rPr>
        <w:t>Security Requirements</w:t>
      </w:r>
    </w:p>
    <w:p w:rsidRPr="0098097C" w:rsidR="008F0745" w:rsidP="008F0745" w:rsidRDefault="008F0745" w14:paraId="0F6BFF04" w14:textId="4450401B">
      <w:pPr>
        <w:pStyle w:val="ListParagraph"/>
        <w:numPr>
          <w:ilvl w:val="1"/>
          <w:numId w:val="50"/>
        </w:numPr>
        <w:rPr>
          <w:sz w:val="24"/>
          <w:szCs w:val="24"/>
        </w:rPr>
      </w:pPr>
      <w:r w:rsidRPr="0098097C">
        <w:rPr>
          <w:sz w:val="24"/>
          <w:szCs w:val="24"/>
        </w:rPr>
        <w:t xml:space="preserve">Accessibility Requirements </w:t>
      </w:r>
    </w:p>
    <w:p w:rsidRPr="0098097C" w:rsidR="008F0745" w:rsidP="008F0745" w:rsidRDefault="008F0745" w14:paraId="124FFC96" w14:textId="67F8FEEB">
      <w:pPr>
        <w:pStyle w:val="ListParagraph"/>
        <w:numPr>
          <w:ilvl w:val="1"/>
          <w:numId w:val="50"/>
        </w:numPr>
        <w:rPr>
          <w:sz w:val="24"/>
          <w:szCs w:val="24"/>
        </w:rPr>
      </w:pPr>
      <w:r w:rsidRPr="0098097C">
        <w:rPr>
          <w:sz w:val="24"/>
          <w:szCs w:val="24"/>
        </w:rPr>
        <w:t xml:space="preserve">Reliability Requirements </w:t>
      </w:r>
    </w:p>
    <w:p w:rsidRPr="0098097C" w:rsidR="008F0745" w:rsidP="008F0745" w:rsidRDefault="008F0745" w14:paraId="194F7F2D" w14:textId="42B0688C">
      <w:pPr>
        <w:pStyle w:val="ListParagraph"/>
        <w:numPr>
          <w:ilvl w:val="1"/>
          <w:numId w:val="50"/>
        </w:numPr>
        <w:rPr>
          <w:sz w:val="24"/>
          <w:szCs w:val="24"/>
        </w:rPr>
      </w:pPr>
      <w:r w:rsidRPr="0098097C">
        <w:rPr>
          <w:sz w:val="24"/>
          <w:szCs w:val="24"/>
        </w:rPr>
        <w:t>Usability Requirements</w:t>
      </w:r>
    </w:p>
    <w:p w:rsidRPr="0098097C" w:rsidR="008F0745" w:rsidP="008F0745" w:rsidRDefault="008F0745" w14:paraId="2DA36BA8" w14:textId="116D86D9">
      <w:pPr>
        <w:pStyle w:val="ListParagraph"/>
        <w:numPr>
          <w:ilvl w:val="1"/>
          <w:numId w:val="50"/>
        </w:numPr>
        <w:rPr>
          <w:sz w:val="24"/>
          <w:szCs w:val="24"/>
        </w:rPr>
      </w:pPr>
      <w:r w:rsidRPr="0098097C">
        <w:rPr>
          <w:sz w:val="24"/>
          <w:szCs w:val="24"/>
        </w:rPr>
        <w:t>Scalability Requirements</w:t>
      </w:r>
    </w:p>
    <w:p w:rsidR="00CB56E8" w:rsidP="00DD5547" w:rsidRDefault="00CB56E8" w14:paraId="74F21610" w14:textId="77777777"/>
    <w:p w:rsidRPr="00DD5547" w:rsidR="00CB56E8" w:rsidP="00DD5547" w:rsidRDefault="00CB56E8" w14:paraId="2AF8EECB" w14:textId="77777777"/>
    <w:p w:rsidR="005C2138" w:rsidP="00BD327B" w:rsidRDefault="005C2138" w14:paraId="2946DB82" w14:textId="3D43D38B">
      <w:pPr>
        <w:rPr>
          <w:sz w:val="24"/>
          <w:szCs w:val="24"/>
        </w:rPr>
      </w:pPr>
    </w:p>
    <w:p w:rsidR="005C2138" w:rsidP="00BD327B" w:rsidRDefault="005C2138" w14:paraId="110FFD37" w14:textId="1B2B203A">
      <w:pPr>
        <w:rPr>
          <w:sz w:val="24"/>
          <w:szCs w:val="24"/>
        </w:rPr>
      </w:pPr>
    </w:p>
    <w:p w:rsidR="00C80708" w:rsidP="00C80708" w:rsidRDefault="00C80708" w14:paraId="342BA464" w14:textId="77777777"/>
    <w:p w:rsidRPr="00C80708" w:rsidR="00C80708" w:rsidP="0054680F" w:rsidRDefault="00E43170" w14:paraId="1FADAC68" w14:textId="18521A0B">
      <w:pPr>
        <w:pStyle w:val="Heading1"/>
      </w:pPr>
      <w:bookmarkStart w:name="_Toc144674041" w:id="10"/>
      <w:r>
        <w:t>COMMUNICATION</w:t>
      </w:r>
      <w:r w:rsidR="00DB2A2D">
        <w:t xml:space="preserve"> AND PROGRESS TRACKING</w:t>
      </w:r>
      <w:bookmarkEnd w:id="10"/>
    </w:p>
    <w:p w:rsidR="005C2138" w:rsidP="00BD327B" w:rsidRDefault="005C2138" w14:paraId="786A3E3C" w14:textId="77777777">
      <w:pPr>
        <w:rPr>
          <w:sz w:val="24"/>
          <w:szCs w:val="24"/>
        </w:rPr>
      </w:pPr>
    </w:p>
    <w:p w:rsidR="002E4527" w:rsidP="7596487F" w:rsidRDefault="4BE0BCEE" w14:paraId="1687B14A" w14:textId="77777777">
      <w:pPr>
        <w:rPr>
          <w:sz w:val="24"/>
          <w:szCs w:val="24"/>
        </w:rPr>
      </w:pPr>
      <w:r w:rsidRPr="438B3777">
        <w:rPr>
          <w:sz w:val="24"/>
          <w:szCs w:val="24"/>
        </w:rPr>
        <w:t xml:space="preserve">Communication will be managed via weekly meetings every Wednesday </w:t>
      </w:r>
      <w:r w:rsidRPr="48FC38CC">
        <w:rPr>
          <w:sz w:val="24"/>
          <w:szCs w:val="24"/>
        </w:rPr>
        <w:t xml:space="preserve">during the </w:t>
      </w:r>
      <w:r w:rsidRPr="227A09E7">
        <w:rPr>
          <w:sz w:val="24"/>
          <w:szCs w:val="24"/>
        </w:rPr>
        <w:t xml:space="preserve">scheduled class time. </w:t>
      </w:r>
      <w:r w:rsidRPr="0EB655D6">
        <w:rPr>
          <w:sz w:val="24"/>
          <w:szCs w:val="24"/>
        </w:rPr>
        <w:t xml:space="preserve">Outside of the meetings, communication will be held via GroupMe or Microsoft </w:t>
      </w:r>
      <w:r w:rsidRPr="159164AD" w:rsidR="0A6549B2">
        <w:rPr>
          <w:sz w:val="24"/>
          <w:szCs w:val="24"/>
        </w:rPr>
        <w:t>Teams</w:t>
      </w:r>
      <w:r w:rsidRPr="0EB655D6">
        <w:rPr>
          <w:sz w:val="24"/>
          <w:szCs w:val="24"/>
        </w:rPr>
        <w:t xml:space="preserve"> chat</w:t>
      </w:r>
      <w:r w:rsidRPr="192E8D7D" w:rsidR="371A1559">
        <w:rPr>
          <w:sz w:val="24"/>
          <w:szCs w:val="24"/>
        </w:rPr>
        <w:t>.</w:t>
      </w:r>
      <w:r w:rsidRPr="2878EA91" w:rsidR="371A1559">
        <w:rPr>
          <w:sz w:val="24"/>
          <w:szCs w:val="24"/>
        </w:rPr>
        <w:t xml:space="preserve"> </w:t>
      </w:r>
      <w:r w:rsidRPr="6CE31E94" w:rsidR="371A1559">
        <w:rPr>
          <w:sz w:val="24"/>
          <w:szCs w:val="24"/>
        </w:rPr>
        <w:t xml:space="preserve">Any disagreements will be </w:t>
      </w:r>
      <w:r w:rsidRPr="3FF2DD1B" w:rsidR="371A1559">
        <w:rPr>
          <w:sz w:val="24"/>
          <w:szCs w:val="24"/>
        </w:rPr>
        <w:t xml:space="preserve">handled amongst the </w:t>
      </w:r>
      <w:r w:rsidRPr="0C4D016E" w:rsidR="371A1559">
        <w:rPr>
          <w:sz w:val="24"/>
          <w:szCs w:val="24"/>
        </w:rPr>
        <w:t xml:space="preserve">parties </w:t>
      </w:r>
      <w:r w:rsidRPr="5A1069F4" w:rsidR="371A1559">
        <w:rPr>
          <w:sz w:val="24"/>
          <w:szCs w:val="24"/>
        </w:rPr>
        <w:t>involved</w:t>
      </w:r>
      <w:r w:rsidRPr="426B7321" w:rsidR="315B3370">
        <w:rPr>
          <w:sz w:val="24"/>
          <w:szCs w:val="24"/>
        </w:rPr>
        <w:t>;</w:t>
      </w:r>
      <w:r w:rsidRPr="5A1069F4" w:rsidR="371A1559">
        <w:rPr>
          <w:sz w:val="24"/>
          <w:szCs w:val="24"/>
        </w:rPr>
        <w:t xml:space="preserve"> if they cannot handle the </w:t>
      </w:r>
      <w:r w:rsidRPr="08226802" w:rsidR="371A1559">
        <w:rPr>
          <w:sz w:val="24"/>
          <w:szCs w:val="24"/>
        </w:rPr>
        <w:t xml:space="preserve">disagreement </w:t>
      </w:r>
      <w:r w:rsidRPr="38DA910F" w:rsidR="371A1559">
        <w:rPr>
          <w:sz w:val="24"/>
          <w:szCs w:val="24"/>
        </w:rPr>
        <w:t xml:space="preserve">amongst themselves, then </w:t>
      </w:r>
      <w:r w:rsidRPr="5BC304D2" w:rsidR="371A1559">
        <w:rPr>
          <w:sz w:val="24"/>
          <w:szCs w:val="24"/>
        </w:rPr>
        <w:t xml:space="preserve">they can be </w:t>
      </w:r>
      <w:r w:rsidRPr="6F08DCD3" w:rsidR="371A1559">
        <w:rPr>
          <w:sz w:val="24"/>
          <w:szCs w:val="24"/>
        </w:rPr>
        <w:t xml:space="preserve">taken up with the </w:t>
      </w:r>
      <w:r w:rsidRPr="4B71CFDD" w:rsidR="371A1559">
        <w:rPr>
          <w:sz w:val="24"/>
          <w:szCs w:val="24"/>
        </w:rPr>
        <w:t xml:space="preserve">professor. </w:t>
      </w:r>
      <w:r w:rsidRPr="426B7321" w:rsidR="371A1559">
        <w:rPr>
          <w:sz w:val="24"/>
          <w:szCs w:val="24"/>
        </w:rPr>
        <w:t xml:space="preserve">Professor involvement will </w:t>
      </w:r>
      <w:r w:rsidRPr="426B7321" w:rsidR="5D759FB0">
        <w:rPr>
          <w:sz w:val="24"/>
          <w:szCs w:val="24"/>
        </w:rPr>
        <w:t xml:space="preserve">be </w:t>
      </w:r>
      <w:r w:rsidRPr="426B7321" w:rsidR="54AD4977">
        <w:rPr>
          <w:sz w:val="24"/>
          <w:szCs w:val="24"/>
        </w:rPr>
        <w:t xml:space="preserve">kept to a minimum, and only in severe cases. </w:t>
      </w:r>
      <w:r w:rsidRPr="5CD4E755" w:rsidR="54AD4977">
        <w:rPr>
          <w:sz w:val="24"/>
          <w:szCs w:val="24"/>
        </w:rPr>
        <w:t>The main goal is to handle the disputes among the team, prior to escalating it to the professor.</w:t>
      </w:r>
      <w:r w:rsidRPr="684CE9AB" w:rsidR="54AD4977">
        <w:rPr>
          <w:sz w:val="24"/>
          <w:szCs w:val="24"/>
        </w:rPr>
        <w:t xml:space="preserve"> </w:t>
      </w:r>
    </w:p>
    <w:p w:rsidR="002E4527" w:rsidP="7596487F" w:rsidRDefault="002E4527" w14:paraId="672B9F04" w14:textId="77777777">
      <w:pPr>
        <w:rPr>
          <w:sz w:val="24"/>
          <w:szCs w:val="24"/>
        </w:rPr>
      </w:pPr>
    </w:p>
    <w:p w:rsidR="7596487F" w:rsidP="7596487F" w:rsidRDefault="007929BF" w14:paraId="1B16847E" w14:textId="6DFEA452">
      <w:pPr>
        <w:rPr>
          <w:sz w:val="24"/>
          <w:szCs w:val="24"/>
        </w:rPr>
      </w:pPr>
      <w:r>
        <w:rPr>
          <w:sz w:val="24"/>
          <w:szCs w:val="24"/>
        </w:rPr>
        <w:t>Task and who will do them are scheduled through Microsoft Task manager</w:t>
      </w:r>
      <w:r w:rsidR="002E4527">
        <w:rPr>
          <w:sz w:val="24"/>
          <w:szCs w:val="24"/>
        </w:rPr>
        <w:t>. They are then given a priority status and a linked document if necessary.</w:t>
      </w:r>
      <w:r w:rsidR="00EA4447">
        <w:rPr>
          <w:sz w:val="24"/>
          <w:szCs w:val="24"/>
        </w:rPr>
        <w:t xml:space="preserve"> The agenda for team meetings are prepared prior </w:t>
      </w:r>
      <w:r w:rsidR="00E4526B">
        <w:rPr>
          <w:sz w:val="24"/>
          <w:szCs w:val="24"/>
        </w:rPr>
        <w:t xml:space="preserve">to the meeting </w:t>
      </w:r>
      <w:r w:rsidR="00FE49A3">
        <w:rPr>
          <w:sz w:val="24"/>
          <w:szCs w:val="24"/>
        </w:rPr>
        <w:t>and all members have access to change and alter.</w:t>
      </w:r>
    </w:p>
    <w:p w:rsidR="00704716" w:rsidP="2F15C10F" w:rsidRDefault="00704716" w14:paraId="73DCDE9C" w14:textId="77777777">
      <w:pPr>
        <w:rPr>
          <w:sz w:val="24"/>
          <w:szCs w:val="24"/>
        </w:rPr>
      </w:pPr>
    </w:p>
    <w:p w:rsidR="54AD4977" w:rsidP="2F15C10F" w:rsidRDefault="54AD4977" w14:paraId="15DFB70F" w14:textId="5837E86F">
      <w:pPr>
        <w:rPr>
          <w:sz w:val="24"/>
          <w:szCs w:val="24"/>
        </w:rPr>
      </w:pPr>
      <w:r w:rsidRPr="596625E4">
        <w:rPr>
          <w:sz w:val="24"/>
          <w:szCs w:val="24"/>
        </w:rPr>
        <w:t xml:space="preserve">Our group has </w:t>
      </w:r>
      <w:r w:rsidRPr="596625E4" w:rsidR="4148EC44">
        <w:rPr>
          <w:sz w:val="24"/>
          <w:szCs w:val="24"/>
        </w:rPr>
        <w:t xml:space="preserve">compiled documents such as this one that outlines terms and conditions upon which we have agreed on. Within the following documents, we have laid out the framework for our project and </w:t>
      </w:r>
      <w:r w:rsidRPr="596625E4" w:rsidR="6D9A3BCA">
        <w:rPr>
          <w:sz w:val="24"/>
          <w:szCs w:val="24"/>
        </w:rPr>
        <w:t xml:space="preserve">how we plan to successfully complete each </w:t>
      </w:r>
      <w:r w:rsidRPr="596625E4" w:rsidR="1A42B936">
        <w:rPr>
          <w:sz w:val="24"/>
          <w:szCs w:val="24"/>
        </w:rPr>
        <w:t>iteration to be able to meet the client’s deadline.</w:t>
      </w:r>
      <w:r w:rsidRPr="596625E4" w:rsidR="68BCDA4B">
        <w:rPr>
          <w:sz w:val="24"/>
          <w:szCs w:val="24"/>
        </w:rPr>
        <w:t xml:space="preserve"> The documents that we have organized in our group are as followed:</w:t>
      </w:r>
    </w:p>
    <w:p w:rsidR="003C4804" w:rsidP="2F15C10F" w:rsidRDefault="003C4804" w14:paraId="02DBF079" w14:textId="77777777">
      <w:pPr>
        <w:rPr>
          <w:sz w:val="24"/>
          <w:szCs w:val="24"/>
        </w:rPr>
      </w:pPr>
    </w:p>
    <w:p w:rsidR="0081379C" w:rsidP="596625E4" w:rsidRDefault="0081379C" w14:paraId="4F382375" w14:textId="77777777">
      <w:pPr>
        <w:pStyle w:val="ListParagraph"/>
        <w:numPr>
          <w:ilvl w:val="0"/>
          <w:numId w:val="1"/>
        </w:numPr>
        <w:rPr>
          <w:sz w:val="24"/>
          <w:szCs w:val="24"/>
        </w:rPr>
      </w:pPr>
      <w:r>
        <w:rPr>
          <w:sz w:val="24"/>
          <w:szCs w:val="24"/>
        </w:rPr>
        <w:t>Requirements Management Plan</w:t>
      </w:r>
    </w:p>
    <w:p w:rsidR="68BCDA4B" w:rsidP="596625E4" w:rsidRDefault="0081379C" w14:paraId="7F205AE1" w14:textId="1E351F7C">
      <w:pPr>
        <w:pStyle w:val="ListParagraph"/>
        <w:numPr>
          <w:ilvl w:val="0"/>
          <w:numId w:val="1"/>
        </w:numPr>
        <w:rPr>
          <w:sz w:val="24"/>
          <w:szCs w:val="24"/>
        </w:rPr>
      </w:pPr>
      <w:r>
        <w:rPr>
          <w:sz w:val="24"/>
          <w:szCs w:val="24"/>
        </w:rPr>
        <w:t>Re</w:t>
      </w:r>
      <w:r w:rsidR="00947113">
        <w:rPr>
          <w:sz w:val="24"/>
          <w:szCs w:val="24"/>
        </w:rPr>
        <w:t>quirements Traceability Matrix</w:t>
      </w:r>
    </w:p>
    <w:p w:rsidR="00050D8C" w:rsidP="00456980" w:rsidRDefault="00050D8C" w14:paraId="3743E942" w14:textId="77777777">
      <w:pPr>
        <w:rPr>
          <w:color w:val="008000"/>
          <w:sz w:val="24"/>
          <w:szCs w:val="24"/>
        </w:rPr>
      </w:pPr>
    </w:p>
    <w:p w:rsidRPr="00EF44A9" w:rsidR="00456980" w:rsidP="00456980" w:rsidRDefault="00456980" w14:paraId="12A0F98C" w14:textId="77777777">
      <w:pPr>
        <w:rPr>
          <w:color w:val="008000"/>
          <w:sz w:val="24"/>
          <w:szCs w:val="24"/>
        </w:rPr>
      </w:pPr>
    </w:p>
    <w:p w:rsidR="005C2138" w:rsidP="00323AB4" w:rsidRDefault="005C2138" w14:paraId="6BB9E253" w14:textId="77777777">
      <w:pPr>
        <w:rPr>
          <w:color w:val="008000"/>
          <w:sz w:val="24"/>
          <w:szCs w:val="24"/>
        </w:rPr>
      </w:pPr>
    </w:p>
    <w:p w:rsidR="001B6F53" w:rsidP="00323AB4" w:rsidRDefault="001B6F53" w14:paraId="24328B60" w14:textId="77777777">
      <w:pPr>
        <w:rPr>
          <w:color w:val="008000"/>
          <w:sz w:val="24"/>
          <w:szCs w:val="24"/>
        </w:rPr>
      </w:pPr>
    </w:p>
    <w:p w:rsidR="001B6F53" w:rsidP="00323AB4" w:rsidRDefault="001B6F53" w14:paraId="6AE52AF8" w14:textId="77777777">
      <w:pPr>
        <w:rPr>
          <w:sz w:val="24"/>
          <w:szCs w:val="24"/>
        </w:rPr>
      </w:pPr>
    </w:p>
    <w:p w:rsidR="009E7AB6" w:rsidP="00157F2A" w:rsidRDefault="00157F2A" w14:paraId="2475D7D2" w14:textId="2C8AA416">
      <w:pPr>
        <w:pStyle w:val="Heading1"/>
      </w:pPr>
      <w:bookmarkStart w:name="_Toc144674042" w:id="11"/>
      <w:r>
        <w:t>PRIORITIZATION</w:t>
      </w:r>
      <w:bookmarkEnd w:id="11"/>
    </w:p>
    <w:p w:rsidRPr="00EF44A9" w:rsidR="00A515FD" w:rsidP="00323AB4" w:rsidRDefault="00A515FD" w14:paraId="57B1C8EE" w14:textId="14C66395">
      <w:pPr>
        <w:rPr>
          <w:color w:val="008000"/>
          <w:sz w:val="24"/>
          <w:szCs w:val="24"/>
        </w:rPr>
      </w:pPr>
    </w:p>
    <w:p w:rsidRPr="00EF44A9" w:rsidR="00266683" w:rsidP="00323AB4" w:rsidRDefault="00595DEA" w14:paraId="41214EAE" w14:textId="1B75F0FA">
      <w:pPr>
        <w:rPr>
          <w:sz w:val="24"/>
          <w:szCs w:val="24"/>
        </w:rPr>
      </w:pPr>
      <w:r>
        <w:rPr>
          <w:sz w:val="24"/>
          <w:szCs w:val="24"/>
        </w:rPr>
        <w:t xml:space="preserve">The chart below displays how the priority of a requirement is </w:t>
      </w:r>
      <w:r w:rsidR="00A515FD">
        <w:rPr>
          <w:sz w:val="24"/>
          <w:szCs w:val="24"/>
        </w:rPr>
        <w:t>chosen</w:t>
      </w:r>
      <w:r>
        <w:rPr>
          <w:sz w:val="24"/>
          <w:szCs w:val="24"/>
        </w:rPr>
        <w:t>:</w:t>
      </w:r>
    </w:p>
    <w:p w:rsidRPr="00EF44A9" w:rsidR="00323AB4" w:rsidP="003746D1" w:rsidRDefault="00323AB4" w14:paraId="07547A01" w14:textId="77777777">
      <w:pPr>
        <w:rPr>
          <w:sz w:val="24"/>
          <w:szCs w:val="24"/>
        </w:rPr>
      </w:pPr>
    </w:p>
    <w:tbl>
      <w:tblPr>
        <w:tblStyle w:val="TableGrid"/>
        <w:tblW w:w="0" w:type="auto"/>
        <w:tblLook w:val="04A0" w:firstRow="1" w:lastRow="0" w:firstColumn="1" w:lastColumn="0" w:noHBand="0" w:noVBand="1"/>
      </w:tblPr>
      <w:tblGrid>
        <w:gridCol w:w="4788"/>
        <w:gridCol w:w="4788"/>
      </w:tblGrid>
      <w:tr w:rsidR="00756C0D" w:rsidTr="1F3838D5" w14:paraId="4F86EFBE" w14:textId="77777777">
        <w:tc>
          <w:tcPr>
            <w:tcW w:w="4788" w:type="dxa"/>
            <w:tcBorders>
              <w:bottom w:val="single" w:color="auto" w:sz="4" w:space="0"/>
            </w:tcBorders>
          </w:tcPr>
          <w:p w:rsidR="00756C0D" w:rsidP="00323AB4" w:rsidRDefault="00756C0D" w14:paraId="678E5DFC" w14:textId="0B3A921D">
            <w:pPr>
              <w:rPr>
                <w:sz w:val="24"/>
                <w:szCs w:val="24"/>
              </w:rPr>
            </w:pPr>
            <w:r>
              <w:rPr>
                <w:sz w:val="24"/>
                <w:szCs w:val="24"/>
              </w:rPr>
              <w:t>Priority</w:t>
            </w:r>
          </w:p>
        </w:tc>
        <w:tc>
          <w:tcPr>
            <w:tcW w:w="4788" w:type="dxa"/>
          </w:tcPr>
          <w:p w:rsidR="00756C0D" w:rsidP="00323AB4" w:rsidRDefault="00756C0D" w14:paraId="5BB87C57" w14:textId="78FA7445">
            <w:pPr>
              <w:rPr>
                <w:sz w:val="24"/>
                <w:szCs w:val="24"/>
              </w:rPr>
            </w:pPr>
            <w:r>
              <w:rPr>
                <w:sz w:val="24"/>
                <w:szCs w:val="24"/>
              </w:rPr>
              <w:t>Description</w:t>
            </w:r>
          </w:p>
        </w:tc>
      </w:tr>
      <w:tr w:rsidR="00756C0D" w:rsidTr="1F3838D5" w14:paraId="0F0839A4" w14:textId="77777777">
        <w:tc>
          <w:tcPr>
            <w:tcW w:w="4788" w:type="dxa"/>
            <w:tcBorders>
              <w:bottom w:val="single" w:color="auto" w:sz="4" w:space="0"/>
            </w:tcBorders>
            <w:shd w:val="clear" w:color="auto" w:fill="FF0000"/>
          </w:tcPr>
          <w:p w:rsidR="00756C0D" w:rsidP="00323AB4" w:rsidRDefault="00756C0D" w14:paraId="06A83993" w14:textId="36877916">
            <w:pPr>
              <w:rPr>
                <w:sz w:val="24"/>
                <w:szCs w:val="24"/>
              </w:rPr>
            </w:pPr>
            <w:r>
              <w:rPr>
                <w:sz w:val="24"/>
                <w:szCs w:val="24"/>
              </w:rPr>
              <w:t>High</w:t>
            </w:r>
          </w:p>
        </w:tc>
        <w:tc>
          <w:tcPr>
            <w:tcW w:w="4788" w:type="dxa"/>
          </w:tcPr>
          <w:p w:rsidR="00756C0D" w:rsidP="00323AB4" w:rsidRDefault="543B36D7" w14:paraId="7EB55EF1" w14:textId="104ACF47">
            <w:pPr>
              <w:rPr>
                <w:sz w:val="24"/>
                <w:szCs w:val="24"/>
              </w:rPr>
            </w:pPr>
            <w:r w:rsidRPr="1F3838D5">
              <w:rPr>
                <w:sz w:val="24"/>
                <w:szCs w:val="24"/>
              </w:rPr>
              <w:t xml:space="preserve">Requirements </w:t>
            </w:r>
            <w:r w:rsidRPr="1F3838D5" w:rsidR="073AA2E7">
              <w:rPr>
                <w:sz w:val="24"/>
                <w:szCs w:val="24"/>
              </w:rPr>
              <w:t xml:space="preserve">that </w:t>
            </w:r>
            <w:r w:rsidRPr="1F3838D5" w:rsidR="388D9C3C">
              <w:rPr>
                <w:sz w:val="24"/>
                <w:szCs w:val="24"/>
              </w:rPr>
              <w:t xml:space="preserve">are </w:t>
            </w:r>
            <w:r w:rsidRPr="1F3838D5" w:rsidR="3B9FEC21">
              <w:rPr>
                <w:sz w:val="24"/>
                <w:szCs w:val="24"/>
              </w:rPr>
              <w:t>necessary</w:t>
            </w:r>
            <w:r w:rsidRPr="1F3838D5" w:rsidR="388D9C3C">
              <w:rPr>
                <w:sz w:val="24"/>
                <w:szCs w:val="24"/>
              </w:rPr>
              <w:t xml:space="preserve"> because they compromise </w:t>
            </w:r>
            <w:r w:rsidRPr="1F3838D5" w:rsidR="3B9FEC21">
              <w:rPr>
                <w:sz w:val="24"/>
                <w:szCs w:val="24"/>
              </w:rPr>
              <w:t xml:space="preserve">the safety, function, and clarity </w:t>
            </w:r>
            <w:r w:rsidRPr="1F3838D5" w:rsidR="73C7CBA1">
              <w:rPr>
                <w:sz w:val="24"/>
                <w:szCs w:val="24"/>
              </w:rPr>
              <w:t>of</w:t>
            </w:r>
            <w:r w:rsidRPr="1F3838D5" w:rsidR="3B9FEC21">
              <w:rPr>
                <w:sz w:val="24"/>
                <w:szCs w:val="24"/>
              </w:rPr>
              <w:t xml:space="preserve"> the database and that must be taken care of.</w:t>
            </w:r>
            <w:r w:rsidRPr="1F3838D5" w:rsidR="00595DEA">
              <w:rPr>
                <w:sz w:val="24"/>
                <w:szCs w:val="24"/>
              </w:rPr>
              <w:t xml:space="preserve"> </w:t>
            </w:r>
          </w:p>
        </w:tc>
      </w:tr>
      <w:tr w:rsidR="00756C0D" w:rsidTr="1F3838D5" w14:paraId="3D1A0AFF" w14:textId="77777777">
        <w:tc>
          <w:tcPr>
            <w:tcW w:w="4788" w:type="dxa"/>
            <w:tcBorders>
              <w:top w:val="single" w:color="auto" w:sz="4" w:space="0"/>
            </w:tcBorders>
            <w:shd w:val="clear" w:color="auto" w:fill="FFC000"/>
          </w:tcPr>
          <w:p w:rsidR="00756C0D" w:rsidP="00323AB4" w:rsidRDefault="00756C0D" w14:paraId="4998063E" w14:textId="7CD090AE">
            <w:pPr>
              <w:rPr>
                <w:sz w:val="24"/>
                <w:szCs w:val="24"/>
              </w:rPr>
            </w:pPr>
            <w:r>
              <w:rPr>
                <w:sz w:val="24"/>
                <w:szCs w:val="24"/>
              </w:rPr>
              <w:t>Medium</w:t>
            </w:r>
          </w:p>
        </w:tc>
        <w:tc>
          <w:tcPr>
            <w:tcW w:w="4788" w:type="dxa"/>
          </w:tcPr>
          <w:p w:rsidR="00756C0D" w:rsidP="00323AB4" w:rsidRDefault="4D21FC89" w14:paraId="6834652B" w14:textId="25AD1D3D">
            <w:pPr>
              <w:rPr>
                <w:sz w:val="24"/>
                <w:szCs w:val="24"/>
              </w:rPr>
            </w:pPr>
            <w:r w:rsidRPr="1F3838D5">
              <w:rPr>
                <w:sz w:val="24"/>
                <w:szCs w:val="24"/>
              </w:rPr>
              <w:t>Requirements</w:t>
            </w:r>
            <w:r w:rsidRPr="1F3838D5" w:rsidR="3B9FEC21">
              <w:rPr>
                <w:sz w:val="24"/>
                <w:szCs w:val="24"/>
              </w:rPr>
              <w:t xml:space="preserve"> that </w:t>
            </w:r>
            <w:r w:rsidRPr="1F3838D5" w:rsidR="0CA1CCAD">
              <w:rPr>
                <w:sz w:val="24"/>
                <w:szCs w:val="24"/>
              </w:rPr>
              <w:t xml:space="preserve">are necessary but </w:t>
            </w:r>
            <w:r w:rsidRPr="1F3838D5" w:rsidR="707AB4BA">
              <w:rPr>
                <w:sz w:val="24"/>
                <w:szCs w:val="24"/>
              </w:rPr>
              <w:t>will not compromise the main functions of the database.</w:t>
            </w:r>
          </w:p>
        </w:tc>
      </w:tr>
      <w:tr w:rsidR="00756C0D" w:rsidTr="1F3838D5" w14:paraId="7202213D" w14:textId="77777777">
        <w:tc>
          <w:tcPr>
            <w:tcW w:w="4788" w:type="dxa"/>
            <w:shd w:val="clear" w:color="auto" w:fill="92D050"/>
          </w:tcPr>
          <w:p w:rsidR="00756C0D" w:rsidP="00323AB4" w:rsidRDefault="00756C0D" w14:paraId="2B24B374" w14:textId="117519A2">
            <w:pPr>
              <w:rPr>
                <w:sz w:val="24"/>
                <w:szCs w:val="24"/>
              </w:rPr>
            </w:pPr>
            <w:r>
              <w:rPr>
                <w:sz w:val="24"/>
                <w:szCs w:val="24"/>
              </w:rPr>
              <w:t>Low</w:t>
            </w:r>
          </w:p>
        </w:tc>
        <w:tc>
          <w:tcPr>
            <w:tcW w:w="4788" w:type="dxa"/>
          </w:tcPr>
          <w:p w:rsidR="00756C0D" w:rsidP="00323AB4" w:rsidRDefault="707AB4BA" w14:paraId="3A052250" w14:textId="5EF4CB36">
            <w:pPr>
              <w:rPr>
                <w:sz w:val="24"/>
                <w:szCs w:val="24"/>
              </w:rPr>
            </w:pPr>
            <w:r w:rsidRPr="1F3838D5">
              <w:rPr>
                <w:sz w:val="24"/>
                <w:szCs w:val="24"/>
              </w:rPr>
              <w:t xml:space="preserve">Requirements that </w:t>
            </w:r>
            <w:r w:rsidRPr="1F3838D5" w:rsidR="235116DC">
              <w:rPr>
                <w:sz w:val="24"/>
                <w:szCs w:val="24"/>
              </w:rPr>
              <w:t>are not</w:t>
            </w:r>
            <w:r w:rsidRPr="1F3838D5" w:rsidR="07631A9C">
              <w:rPr>
                <w:sz w:val="24"/>
                <w:szCs w:val="24"/>
              </w:rPr>
              <w:t xml:space="preserve"> </w:t>
            </w:r>
            <w:r w:rsidRPr="1F3838D5" w:rsidR="40D63665">
              <w:rPr>
                <w:sz w:val="24"/>
                <w:szCs w:val="24"/>
              </w:rPr>
              <w:t xml:space="preserve">necessary but add a uniqueness </w:t>
            </w:r>
            <w:r w:rsidRPr="1F3838D5" w:rsidR="00595DEA">
              <w:rPr>
                <w:sz w:val="24"/>
                <w:szCs w:val="24"/>
              </w:rPr>
              <w:t xml:space="preserve">and an add to the function to the databases </w:t>
            </w:r>
          </w:p>
        </w:tc>
      </w:tr>
    </w:tbl>
    <w:p w:rsidRPr="00EF44A9" w:rsidR="00266683" w:rsidP="00323AB4" w:rsidRDefault="00266683" w14:paraId="5043CB0F" w14:textId="586959DC">
      <w:pPr>
        <w:rPr>
          <w:sz w:val="24"/>
          <w:szCs w:val="24"/>
        </w:rPr>
      </w:pPr>
    </w:p>
    <w:p w:rsidR="00756C0D" w:rsidP="003746D1" w:rsidRDefault="00756C0D" w14:paraId="6C962DD6" w14:textId="77777777">
      <w:pPr>
        <w:rPr>
          <w:sz w:val="24"/>
          <w:szCs w:val="24"/>
        </w:rPr>
      </w:pPr>
    </w:p>
    <w:p w:rsidR="00BC2559" w:rsidP="003746D1" w:rsidRDefault="00627A9F" w14:paraId="6537F28F" w14:textId="1B7589C7">
      <w:pPr>
        <w:rPr>
          <w:sz w:val="24"/>
          <w:szCs w:val="24"/>
        </w:rPr>
      </w:pPr>
      <w:r w:rsidRPr="1F3838D5">
        <w:rPr>
          <w:sz w:val="24"/>
          <w:szCs w:val="24"/>
        </w:rPr>
        <w:t>The priority of a</w:t>
      </w:r>
      <w:r w:rsidRPr="1F3838D5" w:rsidR="007E4DE9">
        <w:rPr>
          <w:sz w:val="24"/>
          <w:szCs w:val="24"/>
        </w:rPr>
        <w:t xml:space="preserve"> requirement is subject to change </w:t>
      </w:r>
      <w:r w:rsidRPr="1F3838D5" w:rsidR="000E68BE">
        <w:rPr>
          <w:sz w:val="24"/>
          <w:szCs w:val="24"/>
        </w:rPr>
        <w:t xml:space="preserve">due to </w:t>
      </w:r>
      <w:r w:rsidRPr="1F3838D5" w:rsidR="0017704A">
        <w:rPr>
          <w:sz w:val="24"/>
          <w:szCs w:val="24"/>
        </w:rPr>
        <w:t xml:space="preserve">cost and time </w:t>
      </w:r>
      <w:r w:rsidRPr="1F3838D5" w:rsidR="1CED37C9">
        <w:rPr>
          <w:sz w:val="24"/>
          <w:szCs w:val="24"/>
        </w:rPr>
        <w:t>constraints</w:t>
      </w:r>
      <w:r w:rsidRPr="1F3838D5" w:rsidR="0017704A">
        <w:rPr>
          <w:sz w:val="24"/>
          <w:szCs w:val="24"/>
        </w:rPr>
        <w:t xml:space="preserve"> that may arise during </w:t>
      </w:r>
      <w:r w:rsidRPr="53E7EE87" w:rsidR="10FDC935">
        <w:rPr>
          <w:sz w:val="24"/>
          <w:szCs w:val="24"/>
        </w:rPr>
        <w:t xml:space="preserve">the </w:t>
      </w:r>
      <w:r w:rsidRPr="1F3838D5" w:rsidR="0017704A">
        <w:rPr>
          <w:sz w:val="24"/>
          <w:szCs w:val="24"/>
        </w:rPr>
        <w:t xml:space="preserve">creation process. </w:t>
      </w:r>
      <w:r w:rsidRPr="1F3838D5" w:rsidR="001A2312">
        <w:rPr>
          <w:sz w:val="24"/>
          <w:szCs w:val="24"/>
        </w:rPr>
        <w:t>All choices have and will be thoroughly discussed to decide what is best for both the team and the project. The changes and the reasoning behind them will be documented</w:t>
      </w:r>
      <w:r w:rsidRPr="1F3838D5">
        <w:rPr>
          <w:sz w:val="24"/>
          <w:szCs w:val="24"/>
        </w:rPr>
        <w:t xml:space="preserve"> </w:t>
      </w:r>
      <w:r w:rsidRPr="1F3838D5" w:rsidR="009F4628">
        <w:rPr>
          <w:sz w:val="24"/>
          <w:szCs w:val="24"/>
        </w:rPr>
        <w:t>throughout iterations.</w:t>
      </w:r>
    </w:p>
    <w:p w:rsidRPr="00EF44A9" w:rsidR="00627A9F" w:rsidP="003746D1" w:rsidRDefault="00627A9F" w14:paraId="22C3C887" w14:textId="77777777">
      <w:pPr>
        <w:rPr>
          <w:sz w:val="24"/>
          <w:szCs w:val="24"/>
        </w:rPr>
      </w:pPr>
    </w:p>
    <w:p w:rsidRPr="0090501A" w:rsidR="00323AB4" w:rsidP="0090501A" w:rsidRDefault="0090501A" w14:paraId="456A71ED" w14:textId="721522CC">
      <w:pPr>
        <w:pStyle w:val="Heading1"/>
      </w:pPr>
      <w:bookmarkStart w:name="_Toc144674043" w:id="12"/>
      <w:r w:rsidRPr="0090501A">
        <w:t>PRODUCT METRICS</w:t>
      </w:r>
      <w:bookmarkEnd w:id="12"/>
    </w:p>
    <w:p w:rsidR="32BD2C2E" w:rsidP="1D620777" w:rsidRDefault="32BD2C2E" w14:paraId="4DC17062" w14:textId="0A20132B">
      <w:pPr>
        <w:rPr>
          <w:color w:val="008000"/>
          <w:sz w:val="24"/>
          <w:szCs w:val="24"/>
        </w:rPr>
      </w:pPr>
    </w:p>
    <w:p w:rsidR="1D620777" w:rsidP="1D620777" w:rsidRDefault="59FDA070" w14:paraId="54E615E5" w14:textId="50F61645">
      <w:pPr>
        <w:rPr>
          <w:sz w:val="24"/>
          <w:szCs w:val="24"/>
        </w:rPr>
      </w:pPr>
      <w:r w:rsidRPr="619CAD47">
        <w:rPr>
          <w:sz w:val="24"/>
          <w:szCs w:val="24"/>
        </w:rPr>
        <w:t xml:space="preserve">The product metrics are gauged to measure the project’s success. The product metrics for our project are in terms of quality and cost, as we must deliver our </w:t>
      </w:r>
      <w:r w:rsidRPr="619CAD47" w:rsidR="4DA7A49B">
        <w:rPr>
          <w:sz w:val="24"/>
          <w:szCs w:val="24"/>
        </w:rPr>
        <w:t>best work to our client with a product that meets their standards, while also not exceeding the costs. Our metrics for costs are measured in US dollars and our quality metrics are measured by the standards set by the client.</w:t>
      </w:r>
    </w:p>
    <w:p w:rsidR="00BC2559" w:rsidP="003746D1" w:rsidRDefault="00BC2559" w14:paraId="6DFB9E20" w14:textId="77777777">
      <w:pPr>
        <w:rPr>
          <w:color w:val="008000"/>
          <w:sz w:val="24"/>
        </w:rPr>
      </w:pPr>
    </w:p>
    <w:p w:rsidR="00BC2559" w:rsidP="003746D1" w:rsidRDefault="00BC2559" w14:paraId="70DF9E56" w14:textId="77777777">
      <w:pPr>
        <w:rPr>
          <w:color w:val="008000"/>
          <w:sz w:val="24"/>
        </w:rPr>
      </w:pPr>
    </w:p>
    <w:p w:rsidR="00BC2559" w:rsidP="003746D1" w:rsidRDefault="00BC2559" w14:paraId="435DC7FF" w14:textId="77777777">
      <w:pPr>
        <w:rPr>
          <w:sz w:val="24"/>
        </w:rPr>
      </w:pPr>
      <w:r>
        <w:rPr>
          <w:sz w:val="24"/>
        </w:rPr>
        <w:t>Cost:</w:t>
      </w:r>
    </w:p>
    <w:p w:rsidR="00BC2559" w:rsidP="4FED7BA3" w:rsidRDefault="60407700" w14:paraId="7889994C" w14:textId="08497204">
      <w:pPr>
        <w:numPr>
          <w:ilvl w:val="0"/>
          <w:numId w:val="46"/>
        </w:numPr>
        <w:rPr>
          <w:sz w:val="24"/>
          <w:szCs w:val="24"/>
        </w:rPr>
      </w:pPr>
      <w:r w:rsidRPr="0559F92A">
        <w:rPr>
          <w:sz w:val="24"/>
          <w:szCs w:val="24"/>
        </w:rPr>
        <w:t>Costs</w:t>
      </w:r>
      <w:r w:rsidRPr="02577546">
        <w:rPr>
          <w:sz w:val="24"/>
          <w:szCs w:val="24"/>
        </w:rPr>
        <w:t xml:space="preserve"> are </w:t>
      </w:r>
      <w:r w:rsidRPr="0559F92A">
        <w:rPr>
          <w:sz w:val="24"/>
          <w:szCs w:val="24"/>
        </w:rPr>
        <w:t>TBD</w:t>
      </w:r>
    </w:p>
    <w:p w:rsidR="00622641" w:rsidP="003746D1" w:rsidRDefault="00622641" w14:paraId="44E871BC" w14:textId="77777777">
      <w:pPr>
        <w:rPr>
          <w:sz w:val="24"/>
        </w:rPr>
      </w:pPr>
    </w:p>
    <w:p w:rsidR="00BC2559" w:rsidP="00BC2559" w:rsidRDefault="00BC2559" w14:paraId="17A4BAEA" w14:textId="77777777">
      <w:pPr>
        <w:rPr>
          <w:sz w:val="24"/>
        </w:rPr>
      </w:pPr>
      <w:r>
        <w:rPr>
          <w:sz w:val="24"/>
        </w:rPr>
        <w:t>Quality:</w:t>
      </w:r>
    </w:p>
    <w:p w:rsidR="00853EB5" w:rsidP="4A63B698" w:rsidRDefault="2810A631" w14:paraId="06B571CB" w14:textId="2CE5E3C7">
      <w:pPr>
        <w:numPr>
          <w:ilvl w:val="0"/>
          <w:numId w:val="46"/>
        </w:numPr>
        <w:rPr>
          <w:sz w:val="24"/>
          <w:szCs w:val="24"/>
        </w:rPr>
      </w:pPr>
      <w:r w:rsidRPr="0559F92A">
        <w:rPr>
          <w:sz w:val="24"/>
          <w:szCs w:val="24"/>
        </w:rPr>
        <w:t xml:space="preserve">To ensure a safe, secure database where users can access private information and insert more information as </w:t>
      </w:r>
      <w:r w:rsidRPr="0559F92A" w:rsidR="0098501D">
        <w:rPr>
          <w:sz w:val="24"/>
          <w:szCs w:val="24"/>
        </w:rPr>
        <w:t>necessary.</w:t>
      </w:r>
    </w:p>
    <w:p w:rsidR="00BD327B" w:rsidP="00BD327B" w:rsidRDefault="00BD327B" w14:paraId="144A5D23" w14:textId="77777777">
      <w:pPr>
        <w:rPr>
          <w:sz w:val="24"/>
        </w:rPr>
      </w:pPr>
    </w:p>
    <w:p w:rsidRPr="0090501A" w:rsidR="00BD327B" w:rsidP="0090501A" w:rsidRDefault="0090501A" w14:paraId="4BD43EB6" w14:textId="3959A1EE">
      <w:pPr>
        <w:pStyle w:val="Heading1"/>
      </w:pPr>
      <w:bookmarkStart w:name="_Toc144674044" w:id="13"/>
      <w:r>
        <w:t>REQUIREMENTS TRACEABILITY MATRIX</w:t>
      </w:r>
      <w:bookmarkEnd w:id="13"/>
    </w:p>
    <w:p w:rsidR="007B7DC2" w:rsidP="007B7DC2" w:rsidRDefault="007B7DC2" w14:paraId="3F19540B" w14:textId="7C7E24B0"/>
    <w:p w:rsidR="00A07CCC" w:rsidP="007B7DC2" w:rsidRDefault="007B7DC2" w14:paraId="5E0046EF" w14:textId="7C7E24B0">
      <w:pPr>
        <w:rPr>
          <w:sz w:val="24"/>
          <w:szCs w:val="24"/>
        </w:rPr>
      </w:pPr>
      <w:r w:rsidRPr="003D56A1">
        <w:rPr>
          <w:sz w:val="24"/>
          <w:szCs w:val="24"/>
        </w:rPr>
        <w:t xml:space="preserve">The requirements traceability matrix is used to </w:t>
      </w:r>
      <w:r w:rsidRPr="003D56A1" w:rsidR="003D56A1">
        <w:rPr>
          <w:sz w:val="24"/>
          <w:szCs w:val="24"/>
        </w:rPr>
        <w:t>guarantee</w:t>
      </w:r>
      <w:r w:rsidRPr="003D56A1" w:rsidR="0022682E">
        <w:rPr>
          <w:sz w:val="24"/>
          <w:szCs w:val="24"/>
        </w:rPr>
        <w:t xml:space="preserve"> that the proj</w:t>
      </w:r>
      <w:r w:rsidR="003D56A1">
        <w:rPr>
          <w:sz w:val="24"/>
          <w:szCs w:val="24"/>
        </w:rPr>
        <w:t xml:space="preserve">ects </w:t>
      </w:r>
      <w:r w:rsidR="000173EC">
        <w:rPr>
          <w:sz w:val="24"/>
          <w:szCs w:val="24"/>
        </w:rPr>
        <w:t xml:space="preserve">specifications and requirements </w:t>
      </w:r>
      <w:r w:rsidR="008417AB">
        <w:rPr>
          <w:sz w:val="24"/>
          <w:szCs w:val="24"/>
        </w:rPr>
        <w:t xml:space="preserve">are met. It </w:t>
      </w:r>
      <w:r w:rsidR="008444CD">
        <w:rPr>
          <w:sz w:val="24"/>
          <w:szCs w:val="24"/>
        </w:rPr>
        <w:t xml:space="preserve">is a </w:t>
      </w:r>
      <w:r w:rsidR="00334B40">
        <w:rPr>
          <w:sz w:val="24"/>
          <w:szCs w:val="24"/>
        </w:rPr>
        <w:t>layout</w:t>
      </w:r>
      <w:r w:rsidR="00B93BCD">
        <w:rPr>
          <w:sz w:val="24"/>
          <w:szCs w:val="24"/>
        </w:rPr>
        <w:t xml:space="preserve"> o</w:t>
      </w:r>
      <w:r w:rsidR="00334B40">
        <w:rPr>
          <w:sz w:val="24"/>
          <w:szCs w:val="24"/>
        </w:rPr>
        <w:t xml:space="preserve">f </w:t>
      </w:r>
      <w:r w:rsidR="00FA6E18">
        <w:rPr>
          <w:sz w:val="24"/>
          <w:szCs w:val="24"/>
        </w:rPr>
        <w:t xml:space="preserve">the requirements that </w:t>
      </w:r>
      <w:r w:rsidR="006610E8">
        <w:rPr>
          <w:sz w:val="24"/>
          <w:szCs w:val="24"/>
        </w:rPr>
        <w:t xml:space="preserve">should be met and agreed upon by the members of the group. </w:t>
      </w:r>
      <w:r w:rsidR="00CF2FD9">
        <w:rPr>
          <w:sz w:val="24"/>
          <w:szCs w:val="24"/>
        </w:rPr>
        <w:t xml:space="preserve">Our trace matrix specifically </w:t>
      </w:r>
      <w:r w:rsidR="004C7181">
        <w:rPr>
          <w:sz w:val="24"/>
          <w:szCs w:val="24"/>
        </w:rPr>
        <w:t>outlines</w:t>
      </w:r>
      <w:r w:rsidR="004B58BC">
        <w:rPr>
          <w:sz w:val="24"/>
          <w:szCs w:val="24"/>
        </w:rPr>
        <w:t xml:space="preserve"> a</w:t>
      </w:r>
      <w:r w:rsidR="004C7181">
        <w:rPr>
          <w:sz w:val="24"/>
          <w:szCs w:val="24"/>
        </w:rPr>
        <w:t xml:space="preserve"> specification</w:t>
      </w:r>
      <w:r w:rsidR="004B58BC">
        <w:rPr>
          <w:sz w:val="24"/>
          <w:szCs w:val="24"/>
        </w:rPr>
        <w:t xml:space="preserve">s ID, </w:t>
      </w:r>
      <w:r w:rsidR="0079509D">
        <w:rPr>
          <w:sz w:val="24"/>
          <w:szCs w:val="24"/>
        </w:rPr>
        <w:t xml:space="preserve">category, description, priority, </w:t>
      </w:r>
      <w:r w:rsidR="00FB187A">
        <w:rPr>
          <w:sz w:val="24"/>
          <w:szCs w:val="24"/>
        </w:rPr>
        <w:t xml:space="preserve">source, and </w:t>
      </w:r>
      <w:r w:rsidR="0017350A">
        <w:rPr>
          <w:sz w:val="24"/>
          <w:szCs w:val="24"/>
        </w:rPr>
        <w:t xml:space="preserve">validation. </w:t>
      </w:r>
    </w:p>
    <w:p w:rsidR="00A07CCC" w:rsidP="007B7DC2" w:rsidRDefault="00A07CCC" w14:paraId="1A731DBF" w14:textId="7C7E24B0">
      <w:pPr>
        <w:rPr>
          <w:sz w:val="24"/>
          <w:szCs w:val="24"/>
        </w:rPr>
      </w:pPr>
    </w:p>
    <w:p w:rsidR="007B7DC2" w:rsidP="007B7DC2" w:rsidRDefault="0017350A" w14:paraId="022EC387" w14:textId="78F06780">
      <w:pPr>
        <w:rPr>
          <w:sz w:val="24"/>
          <w:szCs w:val="24"/>
        </w:rPr>
      </w:pPr>
      <w:r>
        <w:rPr>
          <w:sz w:val="24"/>
          <w:szCs w:val="24"/>
        </w:rPr>
        <w:t xml:space="preserve">The ID is the </w:t>
      </w:r>
      <w:r w:rsidR="00465B63">
        <w:rPr>
          <w:sz w:val="24"/>
          <w:szCs w:val="24"/>
        </w:rPr>
        <w:t xml:space="preserve">number that is used to identify </w:t>
      </w:r>
      <w:r w:rsidR="00E35CC3">
        <w:rPr>
          <w:sz w:val="24"/>
          <w:szCs w:val="24"/>
        </w:rPr>
        <w:t xml:space="preserve">the specification. The category </w:t>
      </w:r>
      <w:r w:rsidR="007C30C4">
        <w:rPr>
          <w:sz w:val="24"/>
          <w:szCs w:val="24"/>
        </w:rPr>
        <w:t>dictates how mandatory the specification is to the project, using gray scale</w:t>
      </w:r>
      <w:r w:rsidR="00841845">
        <w:rPr>
          <w:sz w:val="24"/>
          <w:szCs w:val="24"/>
        </w:rPr>
        <w:t xml:space="preserve"> you are made aware of if the specification is mandatory, </w:t>
      </w:r>
      <w:r w:rsidR="00FC7122">
        <w:rPr>
          <w:sz w:val="24"/>
          <w:szCs w:val="24"/>
        </w:rPr>
        <w:t xml:space="preserve">should be included, or nice to have. The </w:t>
      </w:r>
      <w:r w:rsidR="00076404">
        <w:rPr>
          <w:sz w:val="24"/>
          <w:szCs w:val="24"/>
        </w:rPr>
        <w:t xml:space="preserve">requirement is the specification description, when that specification is taken care of this is what should happen. </w:t>
      </w:r>
      <w:r w:rsidR="00702F12">
        <w:rPr>
          <w:sz w:val="24"/>
          <w:szCs w:val="24"/>
        </w:rPr>
        <w:t xml:space="preserve">The priority uses red, </w:t>
      </w:r>
      <w:r w:rsidR="00595DEA">
        <w:rPr>
          <w:sz w:val="24"/>
          <w:szCs w:val="24"/>
        </w:rPr>
        <w:t>orange</w:t>
      </w:r>
      <w:r w:rsidR="00702F12">
        <w:rPr>
          <w:sz w:val="24"/>
          <w:szCs w:val="24"/>
        </w:rPr>
        <w:t xml:space="preserve">, and green to show if the specification is </w:t>
      </w:r>
      <w:r w:rsidR="00595DEA">
        <w:rPr>
          <w:sz w:val="24"/>
          <w:szCs w:val="24"/>
        </w:rPr>
        <w:t xml:space="preserve">high, </w:t>
      </w:r>
      <w:r w:rsidR="00F12856">
        <w:rPr>
          <w:sz w:val="24"/>
          <w:szCs w:val="24"/>
        </w:rPr>
        <w:t>medium,</w:t>
      </w:r>
      <w:r w:rsidR="00702F12">
        <w:rPr>
          <w:sz w:val="24"/>
          <w:szCs w:val="24"/>
        </w:rPr>
        <w:t xml:space="preserve"> or low priority respectively. </w:t>
      </w:r>
      <w:r w:rsidR="00A07CCC">
        <w:rPr>
          <w:sz w:val="24"/>
          <w:szCs w:val="24"/>
        </w:rPr>
        <w:t>Source dictates who will take care of that specification</w:t>
      </w:r>
      <w:r w:rsidR="00BB26EE">
        <w:rPr>
          <w:sz w:val="24"/>
          <w:szCs w:val="24"/>
        </w:rPr>
        <w:t>.</w:t>
      </w:r>
      <w:r w:rsidR="00A07CCC">
        <w:rPr>
          <w:sz w:val="24"/>
          <w:szCs w:val="24"/>
        </w:rPr>
        <w:t xml:space="preserve"> </w:t>
      </w:r>
      <w:r w:rsidR="00BB26EE">
        <w:rPr>
          <w:sz w:val="24"/>
          <w:szCs w:val="24"/>
        </w:rPr>
        <w:t>Lastly</w:t>
      </w:r>
      <w:r w:rsidR="00A07CCC">
        <w:rPr>
          <w:sz w:val="24"/>
          <w:szCs w:val="24"/>
        </w:rPr>
        <w:t xml:space="preserve"> validation is how we can and will prove the specification works.</w:t>
      </w:r>
    </w:p>
    <w:p w:rsidRPr="003D56A1" w:rsidR="008417AB" w:rsidP="007B7DC2" w:rsidRDefault="008417AB" w14:paraId="65A949AD" w14:textId="0A20132B">
      <w:pPr>
        <w:rPr>
          <w:sz w:val="24"/>
          <w:szCs w:val="24"/>
        </w:rPr>
      </w:pPr>
    </w:p>
    <w:p w:rsidRPr="00EF44A9" w:rsidR="00220CEE" w:rsidP="00220CEE" w:rsidRDefault="00220CEE" w14:paraId="463F29E8" w14:textId="77777777">
      <w:pPr>
        <w:rPr>
          <w:sz w:val="24"/>
          <w:szCs w:val="24"/>
        </w:rPr>
      </w:pPr>
    </w:p>
    <w:p w:rsidR="00220CEE" w:rsidP="0090501A" w:rsidRDefault="00220CEE" w14:paraId="3B7B4B86" w14:textId="3EA5FFA7">
      <w:pPr>
        <w:pStyle w:val="Heading1"/>
        <w:rPr>
          <w:b w:val="0"/>
          <w:smallCaps/>
          <w:sz w:val="28"/>
          <w:szCs w:val="28"/>
        </w:rPr>
      </w:pPr>
      <w:r w:rsidRPr="726EA43C">
        <w:rPr>
          <w:sz w:val="24"/>
          <w:szCs w:val="24"/>
        </w:rPr>
        <w:br w:type="page"/>
      </w:r>
      <w:bookmarkStart w:name="_Toc144663766" w:id="14"/>
      <w:bookmarkStart w:name="_Toc144674045" w:id="15"/>
      <w:r w:rsidRPr="726EA43C">
        <w:rPr>
          <w:smallCaps/>
          <w:sz w:val="28"/>
          <w:szCs w:val="28"/>
        </w:rPr>
        <w:t>Acceptance</w:t>
      </w:r>
      <w:bookmarkEnd w:id="14"/>
      <w:bookmarkEnd w:id="15"/>
    </w:p>
    <w:p w:rsidR="00220CEE" w:rsidP="00220CEE" w:rsidRDefault="00220CEE" w14:paraId="19D35CC3" w14:textId="77777777">
      <w:pPr>
        <w:rPr>
          <w:sz w:val="24"/>
        </w:rPr>
      </w:pPr>
      <w:r>
        <w:rPr>
          <w:sz w:val="24"/>
        </w:rPr>
        <w:t>Approved by:</w:t>
      </w:r>
    </w:p>
    <w:p w:rsidR="00220CEE" w:rsidP="00220CEE" w:rsidRDefault="00220CEE" w14:paraId="5630AD66" w14:textId="77777777">
      <w:pPr>
        <w:rPr>
          <w:sz w:val="24"/>
        </w:rPr>
      </w:pPr>
    </w:p>
    <w:p w:rsidR="00220CEE" w:rsidP="00220CEE" w:rsidRDefault="00220CEE" w14:paraId="61829076" w14:textId="77777777">
      <w:pPr>
        <w:pStyle w:val="Header"/>
        <w:tabs>
          <w:tab w:val="clear" w:pos="4320"/>
          <w:tab w:val="clear" w:pos="8640"/>
        </w:tabs>
        <w:rPr>
          <w:sz w:val="24"/>
        </w:rPr>
      </w:pPr>
    </w:p>
    <w:p w:rsidR="00220CEE" w:rsidP="00220CEE" w:rsidRDefault="00220CEE" w14:paraId="5D4EC514" w14:textId="77777777">
      <w:pPr>
        <w:pStyle w:val="BodyText"/>
        <w:tabs>
          <w:tab w:val="left" w:leader="underscore" w:pos="5040"/>
          <w:tab w:val="left" w:pos="5760"/>
          <w:tab w:val="left" w:leader="underscore" w:pos="8640"/>
        </w:tabs>
      </w:pPr>
      <w:r>
        <w:tab/>
      </w:r>
      <w:r>
        <w:tab/>
      </w:r>
      <w:r>
        <w:t>Date:</w:t>
      </w:r>
      <w:r>
        <w:tab/>
      </w:r>
    </w:p>
    <w:p w:rsidRPr="00D263FF" w:rsidR="00220CEE" w:rsidP="00220CEE" w:rsidRDefault="00220CEE" w14:paraId="2FF3F1F6" w14:textId="77777777">
      <w:pPr>
        <w:rPr>
          <w:sz w:val="24"/>
        </w:rPr>
      </w:pPr>
      <w:r w:rsidRPr="00D263FF">
        <w:rPr>
          <w:sz w:val="24"/>
        </w:rPr>
        <w:t>&lt;</w:t>
      </w:r>
      <w:r>
        <w:rPr>
          <w:sz w:val="24"/>
        </w:rPr>
        <w:t>Approvers Name</w:t>
      </w:r>
      <w:r w:rsidRPr="00D263FF">
        <w:rPr>
          <w:sz w:val="24"/>
        </w:rPr>
        <w:t>&gt;</w:t>
      </w:r>
    </w:p>
    <w:p w:rsidR="00220CEE" w:rsidP="00220CEE" w:rsidRDefault="00041785" w14:paraId="07BE5B1A" w14:textId="6BE57508">
      <w:pPr>
        <w:rPr>
          <w:sz w:val="24"/>
        </w:rPr>
      </w:pPr>
      <w:sdt>
        <w:sdtPr>
          <w:rPr>
            <w:sz w:val="24"/>
          </w:rPr>
          <w:alias w:val="Subject"/>
          <w:tag w:val=""/>
          <w:id w:val="416763133"/>
          <w:placeholder>
            <w:docPart w:val="09028C3AC0A741DC8EF8662FE2C48D76"/>
          </w:placeholder>
          <w:dataBinding w:prefixMappings="xmlns:ns0='http://purl.org/dc/elements/1.1/' xmlns:ns1='http://schemas.openxmlformats.org/package/2006/metadata/core-properties' " w:xpath="/ns1:coreProperties[1]/ns0:subject[1]" w:storeItemID="{6C3C8BC8-F283-45AE-878A-BAB7291924A1}"/>
          <w:text/>
        </w:sdtPr>
        <w:sdtContent>
          <w:r w:rsidR="008E3A69">
            <w:rPr>
              <w:sz w:val="24"/>
            </w:rPr>
            <w:t>UofL Men’s Basketball Team</w:t>
          </w:r>
        </w:sdtContent>
      </w:sdt>
      <w:r w:rsidR="00220CEE">
        <w:rPr>
          <w:sz w:val="24"/>
        </w:rPr>
        <w:t xml:space="preserve"> Business Sponsor</w:t>
      </w:r>
    </w:p>
    <w:p w:rsidR="00220CEE" w:rsidP="00220CEE" w:rsidRDefault="00220CEE" w14:paraId="0DE4B5B7" w14:textId="77777777">
      <w:pPr>
        <w:rPr>
          <w:sz w:val="24"/>
        </w:rPr>
      </w:pPr>
    </w:p>
    <w:p w:rsidR="00220CEE" w:rsidP="00220CEE" w:rsidRDefault="00220CEE" w14:paraId="66204FF1" w14:textId="77777777">
      <w:pPr>
        <w:pStyle w:val="BodyText"/>
        <w:tabs>
          <w:tab w:val="left" w:leader="underscore" w:pos="5040"/>
          <w:tab w:val="left" w:pos="5760"/>
          <w:tab w:val="left" w:leader="underscore" w:pos="8640"/>
        </w:tabs>
      </w:pPr>
    </w:p>
    <w:p w:rsidR="00220CEE" w:rsidP="00220CEE" w:rsidRDefault="00220CEE" w14:paraId="6B62F1B3" w14:textId="77777777">
      <w:pPr>
        <w:rPr>
          <w:sz w:val="24"/>
        </w:rPr>
      </w:pPr>
    </w:p>
    <w:p w:rsidR="00220CEE" w:rsidP="00220CEE" w:rsidRDefault="00220CEE" w14:paraId="3BAE554E" w14:textId="77777777">
      <w:pPr>
        <w:pStyle w:val="BodyText"/>
        <w:tabs>
          <w:tab w:val="left" w:leader="underscore" w:pos="5040"/>
          <w:tab w:val="left" w:pos="5760"/>
          <w:tab w:val="left" w:leader="underscore" w:pos="8640"/>
        </w:tabs>
      </w:pPr>
      <w:r>
        <w:tab/>
      </w:r>
      <w:r>
        <w:tab/>
      </w:r>
      <w:r>
        <w:t>Date:</w:t>
      </w:r>
      <w:r>
        <w:tab/>
      </w:r>
    </w:p>
    <w:p w:rsidRPr="00D263FF" w:rsidR="00220CEE" w:rsidP="00220CEE" w:rsidRDefault="00220CEE" w14:paraId="175CBB8C" w14:textId="77777777">
      <w:pPr>
        <w:rPr>
          <w:sz w:val="24"/>
        </w:rPr>
      </w:pPr>
      <w:r w:rsidRPr="00D263FF">
        <w:rPr>
          <w:sz w:val="24"/>
        </w:rPr>
        <w:t>&lt;</w:t>
      </w:r>
      <w:r>
        <w:rPr>
          <w:sz w:val="24"/>
        </w:rPr>
        <w:t>Approvers Name</w:t>
      </w:r>
      <w:r w:rsidRPr="00D263FF">
        <w:rPr>
          <w:sz w:val="24"/>
        </w:rPr>
        <w:t>&gt;</w:t>
      </w:r>
    </w:p>
    <w:p w:rsidR="00220CEE" w:rsidP="00220CEE" w:rsidRDefault="00041785" w14:paraId="4B3DD008" w14:textId="580F008F">
      <w:pPr>
        <w:rPr>
          <w:sz w:val="24"/>
        </w:rPr>
      </w:pPr>
      <w:sdt>
        <w:sdtPr>
          <w:rPr>
            <w:sz w:val="24"/>
          </w:rPr>
          <w:alias w:val="Subject"/>
          <w:tag w:val=""/>
          <w:id w:val="1385059956"/>
          <w:placeholder>
            <w:docPart w:val="DC880B73A36D4D0DB07BED2253414B57"/>
          </w:placeholder>
          <w:dataBinding w:prefixMappings="xmlns:ns0='http://purl.org/dc/elements/1.1/' xmlns:ns1='http://schemas.openxmlformats.org/package/2006/metadata/core-properties' " w:xpath="/ns1:coreProperties[1]/ns0:subject[1]" w:storeItemID="{6C3C8BC8-F283-45AE-878A-BAB7291924A1}"/>
          <w:text/>
        </w:sdtPr>
        <w:sdtContent>
          <w:r w:rsidR="008E3A69">
            <w:rPr>
              <w:sz w:val="24"/>
            </w:rPr>
            <w:t>UofL Men’s Basketball Team</w:t>
          </w:r>
        </w:sdtContent>
      </w:sdt>
      <w:r w:rsidR="00220CEE">
        <w:rPr>
          <w:sz w:val="24"/>
        </w:rPr>
        <w:t xml:space="preserve"> Stakeholder</w:t>
      </w:r>
    </w:p>
    <w:p w:rsidRPr="00D263FF" w:rsidR="000A4204" w:rsidP="003746D1" w:rsidRDefault="000A4204" w14:paraId="02F2C34E" w14:textId="77777777">
      <w:pPr>
        <w:rPr>
          <w:sz w:val="24"/>
        </w:rPr>
      </w:pPr>
    </w:p>
    <w:sectPr w:rsidRPr="00D263FF" w:rsidR="000A4204" w:rsidSect="004F424B">
      <w:headerReference w:type="default" r:id="rId18"/>
      <w:footerReference w:type="default" r:id="rId19"/>
      <w:pgSz w:w="12240" w:h="15840" w:code="1"/>
      <w:pgMar w:top="23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05F54" w:rsidRDefault="00705F54" w14:paraId="129B3FB0" w14:textId="77777777">
      <w:r>
        <w:separator/>
      </w:r>
    </w:p>
  </w:endnote>
  <w:endnote w:type="continuationSeparator" w:id="0">
    <w:p w:rsidR="00705F54" w:rsidRDefault="00705F54" w14:paraId="7ED01A74" w14:textId="77777777">
      <w:r>
        <w:continuationSeparator/>
      </w:r>
    </w:p>
  </w:endnote>
  <w:endnote w:type="continuationNotice" w:id="1">
    <w:p w:rsidR="00705F54" w:rsidRDefault="00705F54" w14:paraId="117CCEC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6CD6" w:rsidP="003746D1" w:rsidRDefault="00E86CD6" w14:paraId="53928121"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86CD6" w:rsidRDefault="00E86CD6" w14:paraId="54CD245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6CD6" w:rsidP="003746D1" w:rsidRDefault="00E86CD6" w14:paraId="090FEF81"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86CD6" w:rsidRDefault="00E86CD6" w14:paraId="4363F09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0445402"/>
      <w:docPartObj>
        <w:docPartGallery w:val="Page Numbers (Bottom of Page)"/>
        <w:docPartUnique/>
      </w:docPartObj>
    </w:sdtPr>
    <w:sdtEndPr>
      <w:rPr>
        <w:noProof/>
      </w:rPr>
    </w:sdtEndPr>
    <w:sdtContent>
      <w:p w:rsidR="004F424B" w:rsidRDefault="004F424B" w14:paraId="15EC428A" w14:textId="77777777">
        <w:pPr>
          <w:pStyle w:val="Footer"/>
          <w:jc w:val="center"/>
        </w:pPr>
        <w:r>
          <w:fldChar w:fldCharType="begin"/>
        </w:r>
        <w:r>
          <w:instrText xml:space="preserve"> PAGE   \* MERGEFORMAT </w:instrText>
        </w:r>
        <w:r>
          <w:fldChar w:fldCharType="separate"/>
        </w:r>
        <w:r w:rsidR="00063D8E">
          <w:rPr>
            <w:noProof/>
          </w:rPr>
          <w:t>7</w:t>
        </w:r>
        <w:r>
          <w:rPr>
            <w:noProof/>
          </w:rPr>
          <w:fldChar w:fldCharType="end"/>
        </w:r>
      </w:p>
    </w:sdtContent>
  </w:sdt>
  <w:p w:rsidR="004F424B" w:rsidP="004F424B" w:rsidRDefault="004F424B" w14:paraId="769D0D3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05F54" w:rsidRDefault="00705F54" w14:paraId="29B000DB" w14:textId="77777777">
      <w:r>
        <w:separator/>
      </w:r>
    </w:p>
  </w:footnote>
  <w:footnote w:type="continuationSeparator" w:id="0">
    <w:p w:rsidR="00705F54" w:rsidRDefault="00705F54" w14:paraId="698524EB" w14:textId="77777777">
      <w:r>
        <w:continuationSeparator/>
      </w:r>
    </w:p>
  </w:footnote>
  <w:footnote w:type="continuationNotice" w:id="1">
    <w:p w:rsidR="00705F54" w:rsidRDefault="00705F54" w14:paraId="242AA0D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76FDA" w:rsidP="00E76FDA" w:rsidRDefault="00E76FDA" w14:paraId="1231BE67" w14:textId="2456EDB6">
    <w:pPr>
      <w:pStyle w:val="Header"/>
      <w:rPr>
        <w:b/>
        <w:noProof/>
      </w:rPr>
    </w:pPr>
  </w:p>
  <w:p w:rsidR="00E86CD6" w:rsidP="00E76FDA" w:rsidRDefault="00041785" w14:paraId="3E52E54F" w14:textId="77777777">
    <w:pPr>
      <w:pStyle w:val="Header"/>
      <w:jc w:val="right"/>
      <w:rPr>
        <w:b/>
        <w:sz w:val="24"/>
        <w:szCs w:val="24"/>
      </w:rPr>
    </w:pPr>
    <w:sdt>
      <w:sdtPr>
        <w:rPr>
          <w:b/>
          <w:sz w:val="24"/>
          <w:szCs w:val="24"/>
        </w:rPr>
        <w:alias w:val="Title"/>
        <w:tag w:val=""/>
        <w:id w:val="-1567872012"/>
        <w:placeholder>
          <w:docPart w:val="0C9B3BC0965E4C50B852A27E49ED2CB6"/>
        </w:placeholder>
        <w:dataBinding w:prefixMappings="xmlns:ns0='http://purl.org/dc/elements/1.1/' xmlns:ns1='http://schemas.openxmlformats.org/package/2006/metadata/core-properties' " w:xpath="/ns1:coreProperties[1]/ns0:title[1]" w:storeItemID="{6C3C8BC8-F283-45AE-878A-BAB7291924A1}"/>
        <w:text/>
      </w:sdtPr>
      <w:sdtContent>
        <w:r w:rsidRPr="00034278" w:rsidR="00E86CD6">
          <w:rPr>
            <w:b/>
            <w:sz w:val="24"/>
            <w:szCs w:val="24"/>
          </w:rPr>
          <w:t>Requirements Management Plan</w:t>
        </w:r>
      </w:sdtContent>
    </w:sdt>
  </w:p>
  <w:sdt>
    <w:sdtPr>
      <w:rPr>
        <w:b/>
        <w:sz w:val="24"/>
        <w:szCs w:val="24"/>
      </w:rPr>
      <w:alias w:val="Subject"/>
      <w:tag w:val=""/>
      <w:id w:val="-943765083"/>
      <w:placeholder>
        <w:docPart w:val="A11634E33DA64D208BE911DF692337BC"/>
      </w:placeholder>
      <w:dataBinding w:prefixMappings="xmlns:ns0='http://purl.org/dc/elements/1.1/' xmlns:ns1='http://schemas.openxmlformats.org/package/2006/metadata/core-properties' " w:xpath="/ns1:coreProperties[1]/ns0:subject[1]" w:storeItemID="{6C3C8BC8-F283-45AE-878A-BAB7291924A1}"/>
      <w:text/>
    </w:sdtPr>
    <w:sdtContent>
      <w:p w:rsidRPr="00EF44A9" w:rsidR="00E86CD6" w:rsidP="00EF44A9" w:rsidRDefault="008E3A69" w14:paraId="7A2D2879" w14:textId="74C01513">
        <w:pPr>
          <w:pStyle w:val="Header"/>
          <w:jc w:val="right"/>
          <w:rPr>
            <w:b/>
            <w:sz w:val="24"/>
            <w:szCs w:val="24"/>
          </w:rPr>
        </w:pPr>
        <w:r>
          <w:rPr>
            <w:b/>
            <w:sz w:val="24"/>
            <w:szCs w:val="24"/>
          </w:rPr>
          <w:t>UofL Men’s Basketball Team</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235BC" w:rsidR="00E86CD6" w:rsidP="00456980" w:rsidRDefault="00E86CD6" w14:paraId="296FEF7D" w14:textId="65286C54">
    <w:pPr>
      <w:pStyle w:val="Header"/>
      <w:rPr>
        <w:sz w:val="18"/>
        <w:szCs w:val="18"/>
      </w:rPr>
    </w:pPr>
  </w:p>
  <w:p w:rsidR="00E86CD6" w:rsidRDefault="00E86CD6" w14:paraId="7194DBD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E76FDA" w:rsidP="00E76FDA" w:rsidRDefault="004F424B" w14:paraId="55B8C89B" w14:textId="77777777">
    <w:pPr>
      <w:pStyle w:val="Header"/>
      <w:rPr>
        <w:b/>
        <w:noProof/>
      </w:rPr>
    </w:pPr>
    <w:r>
      <w:rPr>
        <w:rFonts w:ascii="Arial" w:hAnsi="Arial"/>
        <w:b/>
        <w:i/>
        <w:noProof/>
        <w:sz w:val="26"/>
      </w:rPr>
      <w:drawing>
        <wp:inline distT="0" distB="0" distL="0" distR="0" wp14:anchorId="551FD11E" wp14:editId="40A647E9">
          <wp:extent cx="2647950" cy="495300"/>
          <wp:effectExtent l="0" t="0" r="0" b="0"/>
          <wp:docPr id="1447101152" name="Picture 1447101152" descr="C:\Users\ag20011\Documents\BSD General\STS - LOGOS\TN Dept of Finan &amp; Admin ColorPMS_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20011\Documents\BSD General\STS - LOGOS\TN Dept of Finan &amp; Admin ColorPMS_ST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47950" cy="495300"/>
                  </a:xfrm>
                  <a:prstGeom prst="rect">
                    <a:avLst/>
                  </a:prstGeom>
                  <a:noFill/>
                  <a:ln>
                    <a:noFill/>
                  </a:ln>
                </pic:spPr>
              </pic:pic>
            </a:graphicData>
          </a:graphic>
        </wp:inline>
      </w:drawing>
    </w:r>
  </w:p>
  <w:p w:rsidR="00E86CD6" w:rsidP="00E76FDA" w:rsidRDefault="00041785" w14:paraId="2CF4B362" w14:textId="77777777">
    <w:pPr>
      <w:pStyle w:val="Header"/>
      <w:jc w:val="right"/>
      <w:rPr>
        <w:b/>
        <w:sz w:val="24"/>
        <w:szCs w:val="24"/>
      </w:rPr>
    </w:pPr>
    <w:sdt>
      <w:sdtPr>
        <w:rPr>
          <w:b/>
          <w:sz w:val="24"/>
          <w:szCs w:val="24"/>
        </w:rPr>
        <w:alias w:val="Title"/>
        <w:tag w:val=""/>
        <w:id w:val="1431314945"/>
        <w:placeholder>
          <w:docPart w:val="0C9B3BC0965E4C50B852A27E49ED2CB6"/>
        </w:placeholder>
        <w:dataBinding w:prefixMappings="xmlns:ns0='http://purl.org/dc/elements/1.1/' xmlns:ns1='http://schemas.openxmlformats.org/package/2006/metadata/core-properties' " w:xpath="/ns1:coreProperties[1]/ns0:title[1]" w:storeItemID="{6C3C8BC8-F283-45AE-878A-BAB7291924A1}"/>
        <w:text/>
      </w:sdtPr>
      <w:sdtContent>
        <w:r w:rsidRPr="00034278" w:rsidR="00E86CD6">
          <w:rPr>
            <w:b/>
            <w:sz w:val="24"/>
            <w:szCs w:val="24"/>
          </w:rPr>
          <w:t>Requirements Management Plan</w:t>
        </w:r>
      </w:sdtContent>
    </w:sdt>
  </w:p>
  <w:sdt>
    <w:sdtPr>
      <w:rPr>
        <w:b/>
        <w:sz w:val="24"/>
        <w:szCs w:val="24"/>
      </w:rPr>
      <w:alias w:val="Subject"/>
      <w:tag w:val=""/>
      <w:id w:val="-848641731"/>
      <w:placeholder>
        <w:docPart w:val="A11634E33DA64D208BE911DF692337BC"/>
      </w:placeholder>
      <w:dataBinding w:prefixMappings="xmlns:ns0='http://purl.org/dc/elements/1.1/' xmlns:ns1='http://schemas.openxmlformats.org/package/2006/metadata/core-properties' " w:xpath="/ns1:coreProperties[1]/ns0:subject[1]" w:storeItemID="{6C3C8BC8-F283-45AE-878A-BAB7291924A1}"/>
      <w:text/>
    </w:sdtPr>
    <w:sdtContent>
      <w:p w:rsidRPr="00EF44A9" w:rsidR="00E86CD6" w:rsidP="00EF44A9" w:rsidRDefault="008E3A69" w14:paraId="42927E9C" w14:textId="0041AB52">
        <w:pPr>
          <w:pStyle w:val="Header"/>
          <w:jc w:val="right"/>
          <w:rPr>
            <w:b/>
            <w:sz w:val="24"/>
            <w:szCs w:val="24"/>
          </w:rPr>
        </w:pPr>
        <w:r>
          <w:rPr>
            <w:b/>
            <w:sz w:val="24"/>
            <w:szCs w:val="24"/>
          </w:rPr>
          <w:t>UofL Men’s Basketball Team</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235BC" w:rsidR="00E86CD6" w:rsidP="00456980" w:rsidRDefault="00E86CD6" w14:paraId="6C12C58C" w14:textId="35EA3164">
    <w:pPr>
      <w:pStyle w:val="Header"/>
      <w:rPr>
        <w:sz w:val="18"/>
        <w:szCs w:val="18"/>
      </w:rPr>
    </w:pPr>
  </w:p>
  <w:p w:rsidR="00E86CD6" w:rsidRDefault="00E86CD6" w14:paraId="27317822"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F424B" w:rsidP="00E76FDA" w:rsidRDefault="004F424B" w14:paraId="36FEB5B0" w14:textId="74758DBC">
    <w:pPr>
      <w:pStyle w:val="Header"/>
      <w:rPr>
        <w:b/>
        <w:noProof/>
      </w:rPr>
    </w:pPr>
  </w:p>
  <w:p w:rsidR="004F424B" w:rsidP="00E76FDA" w:rsidRDefault="00041785" w14:paraId="1B8C28B1" w14:textId="77777777">
    <w:pPr>
      <w:pStyle w:val="Header"/>
      <w:jc w:val="right"/>
      <w:rPr>
        <w:b/>
        <w:sz w:val="24"/>
        <w:szCs w:val="24"/>
      </w:rPr>
    </w:pPr>
    <w:sdt>
      <w:sdtPr>
        <w:rPr>
          <w:b/>
          <w:sz w:val="24"/>
          <w:szCs w:val="24"/>
        </w:rPr>
        <w:alias w:val="Title"/>
        <w:tag w:val=""/>
        <w:id w:val="434562545"/>
        <w:placeholder>
          <w:docPart w:val="630B0868DA6F4999925D3E4833F1EAB2"/>
        </w:placeholder>
        <w:dataBinding w:prefixMappings="xmlns:ns0='http://purl.org/dc/elements/1.1/' xmlns:ns1='http://schemas.openxmlformats.org/package/2006/metadata/core-properties' " w:xpath="/ns1:coreProperties[1]/ns0:title[1]" w:storeItemID="{6C3C8BC8-F283-45AE-878A-BAB7291924A1}"/>
        <w:text/>
      </w:sdtPr>
      <w:sdtContent>
        <w:r w:rsidRPr="00034278" w:rsidR="004F424B">
          <w:rPr>
            <w:b/>
            <w:sz w:val="24"/>
            <w:szCs w:val="24"/>
          </w:rPr>
          <w:t>Requirements Management Plan</w:t>
        </w:r>
      </w:sdtContent>
    </w:sdt>
  </w:p>
  <w:sdt>
    <w:sdtPr>
      <w:rPr>
        <w:b/>
        <w:sz w:val="24"/>
        <w:szCs w:val="24"/>
      </w:rPr>
      <w:alias w:val="Subject"/>
      <w:tag w:val=""/>
      <w:id w:val="-1219366281"/>
      <w:placeholder>
        <w:docPart w:val="05AEEB3B729F4480BB94DC33F1BE803C"/>
      </w:placeholder>
      <w:dataBinding w:prefixMappings="xmlns:ns0='http://purl.org/dc/elements/1.1/' xmlns:ns1='http://schemas.openxmlformats.org/package/2006/metadata/core-properties' " w:xpath="/ns1:coreProperties[1]/ns0:subject[1]" w:storeItemID="{6C3C8BC8-F283-45AE-878A-BAB7291924A1}"/>
      <w:text/>
    </w:sdtPr>
    <w:sdtContent>
      <w:p w:rsidRPr="00EF44A9" w:rsidR="004F424B" w:rsidP="00EF44A9" w:rsidRDefault="008E3A69" w14:paraId="0D152034" w14:textId="207276EF">
        <w:pPr>
          <w:pStyle w:val="Header"/>
          <w:jc w:val="right"/>
          <w:rPr>
            <w:b/>
            <w:sz w:val="24"/>
            <w:szCs w:val="24"/>
          </w:rPr>
        </w:pPr>
        <w:r>
          <w:rPr>
            <w:b/>
            <w:sz w:val="24"/>
            <w:szCs w:val="24"/>
          </w:rPr>
          <w:t>UofL Men’s Basketball Team</w:t>
        </w:r>
      </w:p>
    </w:sdtContent>
  </w:sdt>
</w:hdr>
</file>

<file path=word/intelligence2.xml><?xml version="1.0" encoding="utf-8"?>
<int2:intelligence xmlns:int2="http://schemas.microsoft.com/office/intelligence/2020/intelligence" xmlns:oel="http://schemas.microsoft.com/office/2019/extlst">
  <int2:observations>
    <int2:bookmark int2:bookmarkName="_Int_BDkZZDoV" int2:invalidationBookmarkName="" int2:hashCode="VRd/LyDcPFdCnc" int2:id="r4jaWLt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27D77CA"/>
    <w:multiLevelType w:val="hybridMultilevel"/>
    <w:tmpl w:val="96BC4510"/>
    <w:lvl w:ilvl="0" w:tplc="B14AD09A">
      <w:start w:val="1"/>
      <w:numFmt w:val="bullet"/>
      <w:lvlText w:val=""/>
      <w:lvlJc w:val="left"/>
      <w:pPr>
        <w:tabs>
          <w:tab w:val="num" w:pos="720"/>
        </w:tabs>
        <w:ind w:left="720" w:hanging="360"/>
      </w:pPr>
      <w:rPr>
        <w:rFonts w:hint="default" w:ascii="Symbol" w:hAnsi="Symbol"/>
      </w:rPr>
    </w:lvl>
    <w:lvl w:ilvl="1" w:tplc="1F1611EC" w:tentative="1">
      <w:start w:val="1"/>
      <w:numFmt w:val="bullet"/>
      <w:lvlText w:val="o"/>
      <w:lvlJc w:val="left"/>
      <w:pPr>
        <w:tabs>
          <w:tab w:val="num" w:pos="1440"/>
        </w:tabs>
        <w:ind w:left="1440" w:hanging="360"/>
      </w:pPr>
      <w:rPr>
        <w:rFonts w:hint="default" w:ascii="Courier New" w:hAnsi="Courier New" w:cs="Arial"/>
      </w:rPr>
    </w:lvl>
    <w:lvl w:ilvl="2" w:tplc="FB6E7918" w:tentative="1">
      <w:start w:val="1"/>
      <w:numFmt w:val="bullet"/>
      <w:lvlText w:val=""/>
      <w:lvlJc w:val="left"/>
      <w:pPr>
        <w:tabs>
          <w:tab w:val="num" w:pos="2160"/>
        </w:tabs>
        <w:ind w:left="2160" w:hanging="360"/>
      </w:pPr>
      <w:rPr>
        <w:rFonts w:hint="default" w:ascii="Wingdings" w:hAnsi="Wingdings"/>
      </w:rPr>
    </w:lvl>
    <w:lvl w:ilvl="3" w:tplc="E87A5012" w:tentative="1">
      <w:start w:val="1"/>
      <w:numFmt w:val="bullet"/>
      <w:lvlText w:val=""/>
      <w:lvlJc w:val="left"/>
      <w:pPr>
        <w:tabs>
          <w:tab w:val="num" w:pos="2880"/>
        </w:tabs>
        <w:ind w:left="2880" w:hanging="360"/>
      </w:pPr>
      <w:rPr>
        <w:rFonts w:hint="default" w:ascii="Symbol" w:hAnsi="Symbol"/>
      </w:rPr>
    </w:lvl>
    <w:lvl w:ilvl="4" w:tplc="5094BCA4" w:tentative="1">
      <w:start w:val="1"/>
      <w:numFmt w:val="bullet"/>
      <w:lvlText w:val="o"/>
      <w:lvlJc w:val="left"/>
      <w:pPr>
        <w:tabs>
          <w:tab w:val="num" w:pos="3600"/>
        </w:tabs>
        <w:ind w:left="3600" w:hanging="360"/>
      </w:pPr>
      <w:rPr>
        <w:rFonts w:hint="default" w:ascii="Courier New" w:hAnsi="Courier New" w:cs="Arial"/>
      </w:rPr>
    </w:lvl>
    <w:lvl w:ilvl="5" w:tplc="95FA2A64" w:tentative="1">
      <w:start w:val="1"/>
      <w:numFmt w:val="bullet"/>
      <w:lvlText w:val=""/>
      <w:lvlJc w:val="left"/>
      <w:pPr>
        <w:tabs>
          <w:tab w:val="num" w:pos="4320"/>
        </w:tabs>
        <w:ind w:left="4320" w:hanging="360"/>
      </w:pPr>
      <w:rPr>
        <w:rFonts w:hint="default" w:ascii="Wingdings" w:hAnsi="Wingdings"/>
      </w:rPr>
    </w:lvl>
    <w:lvl w:ilvl="6" w:tplc="99D61798" w:tentative="1">
      <w:start w:val="1"/>
      <w:numFmt w:val="bullet"/>
      <w:lvlText w:val=""/>
      <w:lvlJc w:val="left"/>
      <w:pPr>
        <w:tabs>
          <w:tab w:val="num" w:pos="5040"/>
        </w:tabs>
        <w:ind w:left="5040" w:hanging="360"/>
      </w:pPr>
      <w:rPr>
        <w:rFonts w:hint="default" w:ascii="Symbol" w:hAnsi="Symbol"/>
      </w:rPr>
    </w:lvl>
    <w:lvl w:ilvl="7" w:tplc="69A0BDD8" w:tentative="1">
      <w:start w:val="1"/>
      <w:numFmt w:val="bullet"/>
      <w:lvlText w:val="o"/>
      <w:lvlJc w:val="left"/>
      <w:pPr>
        <w:tabs>
          <w:tab w:val="num" w:pos="5760"/>
        </w:tabs>
        <w:ind w:left="5760" w:hanging="360"/>
      </w:pPr>
      <w:rPr>
        <w:rFonts w:hint="default" w:ascii="Courier New" w:hAnsi="Courier New" w:cs="Arial"/>
      </w:rPr>
    </w:lvl>
    <w:lvl w:ilvl="8" w:tplc="84E6CE24"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3F726F5"/>
    <w:multiLevelType w:val="hybridMultilevel"/>
    <w:tmpl w:val="86FA8C0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5B877AE"/>
    <w:multiLevelType w:val="hybridMultilevel"/>
    <w:tmpl w:val="2FC40064"/>
    <w:lvl w:ilvl="0" w:tplc="04090003">
      <w:start w:val="1"/>
      <w:numFmt w:val="bullet"/>
      <w:lvlText w:val="o"/>
      <w:lvlJc w:val="left"/>
      <w:pPr>
        <w:tabs>
          <w:tab w:val="num" w:pos="720"/>
        </w:tabs>
        <w:ind w:left="720" w:hanging="360"/>
      </w:pPr>
      <w:rPr>
        <w:rFonts w:hint="default" w:ascii="Courier New" w:hAnsi="Courier New" w:cs="Courier New"/>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A167A74"/>
    <w:multiLevelType w:val="hybridMultilevel"/>
    <w:tmpl w:val="092E9B1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E8B9595"/>
    <w:multiLevelType w:val="hybridMultilevel"/>
    <w:tmpl w:val="FFFFFFFF"/>
    <w:lvl w:ilvl="0" w:tplc="57C20F70">
      <w:start w:val="1"/>
      <w:numFmt w:val="bullet"/>
      <w:lvlText w:val=""/>
      <w:lvlJc w:val="left"/>
      <w:pPr>
        <w:ind w:left="720" w:hanging="360"/>
      </w:pPr>
      <w:rPr>
        <w:rFonts w:hint="default" w:ascii="Symbol" w:hAnsi="Symbol"/>
      </w:rPr>
    </w:lvl>
    <w:lvl w:ilvl="1" w:tplc="AB985F0A">
      <w:start w:val="1"/>
      <w:numFmt w:val="bullet"/>
      <w:lvlText w:val="o"/>
      <w:lvlJc w:val="left"/>
      <w:pPr>
        <w:ind w:left="1440" w:hanging="360"/>
      </w:pPr>
      <w:rPr>
        <w:rFonts w:hint="default" w:ascii="Courier New" w:hAnsi="Courier New"/>
      </w:rPr>
    </w:lvl>
    <w:lvl w:ilvl="2" w:tplc="6B60A11E">
      <w:start w:val="1"/>
      <w:numFmt w:val="bullet"/>
      <w:lvlText w:val=""/>
      <w:lvlJc w:val="left"/>
      <w:pPr>
        <w:ind w:left="2160" w:hanging="360"/>
      </w:pPr>
      <w:rPr>
        <w:rFonts w:hint="default" w:ascii="Wingdings" w:hAnsi="Wingdings"/>
      </w:rPr>
    </w:lvl>
    <w:lvl w:ilvl="3" w:tplc="64AE074A">
      <w:start w:val="1"/>
      <w:numFmt w:val="bullet"/>
      <w:lvlText w:val=""/>
      <w:lvlJc w:val="left"/>
      <w:pPr>
        <w:ind w:left="2880" w:hanging="360"/>
      </w:pPr>
      <w:rPr>
        <w:rFonts w:hint="default" w:ascii="Symbol" w:hAnsi="Symbol"/>
      </w:rPr>
    </w:lvl>
    <w:lvl w:ilvl="4" w:tplc="F0B293AE">
      <w:start w:val="1"/>
      <w:numFmt w:val="bullet"/>
      <w:lvlText w:val="o"/>
      <w:lvlJc w:val="left"/>
      <w:pPr>
        <w:ind w:left="3600" w:hanging="360"/>
      </w:pPr>
      <w:rPr>
        <w:rFonts w:hint="default" w:ascii="Courier New" w:hAnsi="Courier New"/>
      </w:rPr>
    </w:lvl>
    <w:lvl w:ilvl="5" w:tplc="EAF8BA06">
      <w:start w:val="1"/>
      <w:numFmt w:val="bullet"/>
      <w:lvlText w:val=""/>
      <w:lvlJc w:val="left"/>
      <w:pPr>
        <w:ind w:left="4320" w:hanging="360"/>
      </w:pPr>
      <w:rPr>
        <w:rFonts w:hint="default" w:ascii="Wingdings" w:hAnsi="Wingdings"/>
      </w:rPr>
    </w:lvl>
    <w:lvl w:ilvl="6" w:tplc="F094E8D6">
      <w:start w:val="1"/>
      <w:numFmt w:val="bullet"/>
      <w:lvlText w:val=""/>
      <w:lvlJc w:val="left"/>
      <w:pPr>
        <w:ind w:left="5040" w:hanging="360"/>
      </w:pPr>
      <w:rPr>
        <w:rFonts w:hint="default" w:ascii="Symbol" w:hAnsi="Symbol"/>
      </w:rPr>
    </w:lvl>
    <w:lvl w:ilvl="7" w:tplc="FBA2167A">
      <w:start w:val="1"/>
      <w:numFmt w:val="bullet"/>
      <w:lvlText w:val="o"/>
      <w:lvlJc w:val="left"/>
      <w:pPr>
        <w:ind w:left="5760" w:hanging="360"/>
      </w:pPr>
      <w:rPr>
        <w:rFonts w:hint="default" w:ascii="Courier New" w:hAnsi="Courier New"/>
      </w:rPr>
    </w:lvl>
    <w:lvl w:ilvl="8" w:tplc="AF0264C4">
      <w:start w:val="1"/>
      <w:numFmt w:val="bullet"/>
      <w:lvlText w:val=""/>
      <w:lvlJc w:val="left"/>
      <w:pPr>
        <w:ind w:left="6480" w:hanging="360"/>
      </w:pPr>
      <w:rPr>
        <w:rFonts w:hint="default" w:ascii="Wingdings" w:hAnsi="Wingdings"/>
      </w:rPr>
    </w:lvl>
  </w:abstractNum>
  <w:abstractNum w:abstractNumId="8" w15:restartNumberingAfterBreak="0">
    <w:nsid w:val="21631B16"/>
    <w:multiLevelType w:val="hybridMultilevel"/>
    <w:tmpl w:val="92F2EA04"/>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AC3465B"/>
    <w:multiLevelType w:val="hybridMultilevel"/>
    <w:tmpl w:val="C88A0B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2CE80DC0"/>
    <w:multiLevelType w:val="hybridMultilevel"/>
    <w:tmpl w:val="475057D8"/>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3" w15:restartNumberingAfterBreak="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DE73E6B"/>
    <w:multiLevelType w:val="hybridMultilevel"/>
    <w:tmpl w:val="988A666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2F1A3B8E"/>
    <w:multiLevelType w:val="hybridMultilevel"/>
    <w:tmpl w:val="ED4E71C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0D941A0"/>
    <w:multiLevelType w:val="hybridMultilevel"/>
    <w:tmpl w:val="B19C644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30E56F0B"/>
    <w:multiLevelType w:val="hybridMultilevel"/>
    <w:tmpl w:val="801ACEC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392D358B"/>
    <w:multiLevelType w:val="hybridMultilevel"/>
    <w:tmpl w:val="30AECC60"/>
    <w:lvl w:ilvl="0" w:tplc="335EFA88">
      <w:start w:val="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3A6039AC"/>
    <w:multiLevelType w:val="hybridMultilevel"/>
    <w:tmpl w:val="5798C3F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3D7B6338"/>
    <w:multiLevelType w:val="hybridMultilevel"/>
    <w:tmpl w:val="628850F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40902631"/>
    <w:multiLevelType w:val="hybridMultilevel"/>
    <w:tmpl w:val="B3D221F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C90007"/>
    <w:multiLevelType w:val="hybridMultilevel"/>
    <w:tmpl w:val="85CE9D0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4CCC7FD2"/>
    <w:multiLevelType w:val="hybridMultilevel"/>
    <w:tmpl w:val="DFE0242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4D951417"/>
    <w:multiLevelType w:val="hybridMultilevel"/>
    <w:tmpl w:val="F1060E2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F5A68A6"/>
    <w:multiLevelType w:val="hybridMultilevel"/>
    <w:tmpl w:val="0D408D6C"/>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52206F25"/>
    <w:multiLevelType w:val="hybridMultilevel"/>
    <w:tmpl w:val="7ED085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2F966D9"/>
    <w:multiLevelType w:val="multilevel"/>
    <w:tmpl w:val="988A6666"/>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596533D3"/>
    <w:multiLevelType w:val="hybridMultilevel"/>
    <w:tmpl w:val="B01EE6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61026155"/>
    <w:multiLevelType w:val="hybridMultilevel"/>
    <w:tmpl w:val="73CE246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625F3445"/>
    <w:multiLevelType w:val="hybridMultilevel"/>
    <w:tmpl w:val="F57893F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652459AB"/>
    <w:multiLevelType w:val="hybridMultilevel"/>
    <w:tmpl w:val="7F78A89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66C90739"/>
    <w:multiLevelType w:val="hybridMultilevel"/>
    <w:tmpl w:val="6822407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66FD57E2"/>
    <w:multiLevelType w:val="hybridMultilevel"/>
    <w:tmpl w:val="F89E6E16"/>
    <w:lvl w:ilvl="0" w:tplc="054EE01A">
      <w:start w:val="1"/>
      <w:numFmt w:val="bullet"/>
      <w:lvlText w:val="-"/>
      <w:lvlJc w:val="left"/>
      <w:pPr>
        <w:tabs>
          <w:tab w:val="num" w:pos="396"/>
        </w:tabs>
        <w:ind w:left="396" w:hanging="360"/>
      </w:pPr>
      <w:rPr>
        <w:rFonts w:hint="default" w:ascii="Times New Roman" w:hAnsi="Times New Roman" w:eastAsia="Times New Roman" w:cs="Times New Roman"/>
      </w:rPr>
    </w:lvl>
    <w:lvl w:ilvl="1" w:tplc="04090003" w:tentative="1">
      <w:start w:val="1"/>
      <w:numFmt w:val="bullet"/>
      <w:lvlText w:val="o"/>
      <w:lvlJc w:val="left"/>
      <w:pPr>
        <w:tabs>
          <w:tab w:val="num" w:pos="1116"/>
        </w:tabs>
        <w:ind w:left="1116" w:hanging="360"/>
      </w:pPr>
      <w:rPr>
        <w:rFonts w:hint="default" w:ascii="Courier New" w:hAnsi="Courier New" w:cs="Courier New"/>
      </w:rPr>
    </w:lvl>
    <w:lvl w:ilvl="2" w:tplc="04090005" w:tentative="1">
      <w:start w:val="1"/>
      <w:numFmt w:val="bullet"/>
      <w:lvlText w:val=""/>
      <w:lvlJc w:val="left"/>
      <w:pPr>
        <w:tabs>
          <w:tab w:val="num" w:pos="1836"/>
        </w:tabs>
        <w:ind w:left="1836" w:hanging="360"/>
      </w:pPr>
      <w:rPr>
        <w:rFonts w:hint="default" w:ascii="Wingdings" w:hAnsi="Wingdings"/>
      </w:rPr>
    </w:lvl>
    <w:lvl w:ilvl="3" w:tplc="04090001" w:tentative="1">
      <w:start w:val="1"/>
      <w:numFmt w:val="bullet"/>
      <w:lvlText w:val=""/>
      <w:lvlJc w:val="left"/>
      <w:pPr>
        <w:tabs>
          <w:tab w:val="num" w:pos="2556"/>
        </w:tabs>
        <w:ind w:left="2556" w:hanging="360"/>
      </w:pPr>
      <w:rPr>
        <w:rFonts w:hint="default" w:ascii="Symbol" w:hAnsi="Symbol"/>
      </w:rPr>
    </w:lvl>
    <w:lvl w:ilvl="4" w:tplc="04090003" w:tentative="1">
      <w:start w:val="1"/>
      <w:numFmt w:val="bullet"/>
      <w:lvlText w:val="o"/>
      <w:lvlJc w:val="left"/>
      <w:pPr>
        <w:tabs>
          <w:tab w:val="num" w:pos="3276"/>
        </w:tabs>
        <w:ind w:left="3276" w:hanging="360"/>
      </w:pPr>
      <w:rPr>
        <w:rFonts w:hint="default" w:ascii="Courier New" w:hAnsi="Courier New" w:cs="Courier New"/>
      </w:rPr>
    </w:lvl>
    <w:lvl w:ilvl="5" w:tplc="04090005" w:tentative="1">
      <w:start w:val="1"/>
      <w:numFmt w:val="bullet"/>
      <w:lvlText w:val=""/>
      <w:lvlJc w:val="left"/>
      <w:pPr>
        <w:tabs>
          <w:tab w:val="num" w:pos="3996"/>
        </w:tabs>
        <w:ind w:left="3996" w:hanging="360"/>
      </w:pPr>
      <w:rPr>
        <w:rFonts w:hint="default" w:ascii="Wingdings" w:hAnsi="Wingdings"/>
      </w:rPr>
    </w:lvl>
    <w:lvl w:ilvl="6" w:tplc="04090001" w:tentative="1">
      <w:start w:val="1"/>
      <w:numFmt w:val="bullet"/>
      <w:lvlText w:val=""/>
      <w:lvlJc w:val="left"/>
      <w:pPr>
        <w:tabs>
          <w:tab w:val="num" w:pos="4716"/>
        </w:tabs>
        <w:ind w:left="4716" w:hanging="360"/>
      </w:pPr>
      <w:rPr>
        <w:rFonts w:hint="default" w:ascii="Symbol" w:hAnsi="Symbol"/>
      </w:rPr>
    </w:lvl>
    <w:lvl w:ilvl="7" w:tplc="04090003" w:tentative="1">
      <w:start w:val="1"/>
      <w:numFmt w:val="bullet"/>
      <w:lvlText w:val="o"/>
      <w:lvlJc w:val="left"/>
      <w:pPr>
        <w:tabs>
          <w:tab w:val="num" w:pos="5436"/>
        </w:tabs>
        <w:ind w:left="5436" w:hanging="360"/>
      </w:pPr>
      <w:rPr>
        <w:rFonts w:hint="default" w:ascii="Courier New" w:hAnsi="Courier New" w:cs="Courier New"/>
      </w:rPr>
    </w:lvl>
    <w:lvl w:ilvl="8" w:tplc="04090005" w:tentative="1">
      <w:start w:val="1"/>
      <w:numFmt w:val="bullet"/>
      <w:lvlText w:val=""/>
      <w:lvlJc w:val="left"/>
      <w:pPr>
        <w:tabs>
          <w:tab w:val="num" w:pos="6156"/>
        </w:tabs>
        <w:ind w:left="6156" w:hanging="360"/>
      </w:pPr>
      <w:rPr>
        <w:rFonts w:hint="default" w:ascii="Wingdings" w:hAnsi="Wingdings"/>
      </w:rPr>
    </w:lvl>
  </w:abstractNum>
  <w:abstractNum w:abstractNumId="36" w15:restartNumberingAfterBreak="0">
    <w:nsid w:val="670D1BC5"/>
    <w:multiLevelType w:val="multilevel"/>
    <w:tmpl w:val="2F844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752756C"/>
    <w:multiLevelType w:val="hybridMultilevel"/>
    <w:tmpl w:val="E4424D8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90074FF"/>
    <w:multiLevelType w:val="multilevel"/>
    <w:tmpl w:val="92F2EA04"/>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40" w15:restartNumberingAfterBreak="0">
    <w:nsid w:val="6CD44732"/>
    <w:multiLevelType w:val="hybridMultilevel"/>
    <w:tmpl w:val="12A00C4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1" w15:restartNumberingAfterBreak="0">
    <w:nsid w:val="6D477D1E"/>
    <w:multiLevelType w:val="multilevel"/>
    <w:tmpl w:val="0D408D6C"/>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42" w15:restartNumberingAfterBreak="0">
    <w:nsid w:val="6EEE795E"/>
    <w:multiLevelType w:val="hybridMultilevel"/>
    <w:tmpl w:val="C92403A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3" w15:restartNumberingAfterBreak="0">
    <w:nsid w:val="70C7430D"/>
    <w:multiLevelType w:val="hybridMultilevel"/>
    <w:tmpl w:val="022C8C6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4" w15:restartNumberingAfterBreak="0">
    <w:nsid w:val="721B47AD"/>
    <w:multiLevelType w:val="hybridMultilevel"/>
    <w:tmpl w:val="1602BFE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5" w15:restartNumberingAfterBreak="0">
    <w:nsid w:val="75C54D78"/>
    <w:multiLevelType w:val="hybridMultilevel"/>
    <w:tmpl w:val="8024743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6" w15:restartNumberingAfterBreak="0">
    <w:nsid w:val="76422448"/>
    <w:multiLevelType w:val="hybridMultilevel"/>
    <w:tmpl w:val="11FA15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771E07AF"/>
    <w:multiLevelType w:val="multilevel"/>
    <w:tmpl w:val="B19C644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48" w15:restartNumberingAfterBreak="0">
    <w:nsid w:val="77722B80"/>
    <w:multiLevelType w:val="multilevel"/>
    <w:tmpl w:val="F57893F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49" w15:restartNumberingAfterBreak="0">
    <w:nsid w:val="7907547E"/>
    <w:multiLevelType w:val="singleLevel"/>
    <w:tmpl w:val="04090001"/>
    <w:lvl w:ilvl="0">
      <w:start w:val="1"/>
      <w:numFmt w:val="bullet"/>
      <w:lvlText w:val=""/>
      <w:lvlJc w:val="left"/>
      <w:pPr>
        <w:tabs>
          <w:tab w:val="num" w:pos="720"/>
        </w:tabs>
        <w:ind w:left="720" w:hanging="360"/>
      </w:pPr>
      <w:rPr>
        <w:rFonts w:hint="default" w:ascii="Symbol" w:hAnsi="Symbol"/>
      </w:rPr>
    </w:lvl>
  </w:abstractNum>
  <w:num w:numId="1" w16cid:durableId="1390030477">
    <w:abstractNumId w:val="7"/>
  </w:num>
  <w:num w:numId="2" w16cid:durableId="288246238">
    <w:abstractNumId w:val="3"/>
  </w:num>
  <w:num w:numId="3" w16cid:durableId="1097487323">
    <w:abstractNumId w:val="8"/>
  </w:num>
  <w:num w:numId="4" w16cid:durableId="1905604022">
    <w:abstractNumId w:val="39"/>
  </w:num>
  <w:num w:numId="5" w16cid:durableId="1617561455">
    <w:abstractNumId w:val="11"/>
  </w:num>
  <w:num w:numId="6" w16cid:durableId="1752970081">
    <w:abstractNumId w:val="27"/>
  </w:num>
  <w:num w:numId="7" w16cid:durableId="1065953858">
    <w:abstractNumId w:val="41"/>
  </w:num>
  <w:num w:numId="8" w16cid:durableId="529077052">
    <w:abstractNumId w:val="24"/>
  </w:num>
  <w:num w:numId="9" w16cid:durableId="1765565659">
    <w:abstractNumId w:val="23"/>
  </w:num>
  <w:num w:numId="10" w16cid:durableId="1877425981">
    <w:abstractNumId w:val="36"/>
  </w:num>
  <w:num w:numId="11" w16cid:durableId="522327776">
    <w:abstractNumId w:val="15"/>
  </w:num>
  <w:num w:numId="12" w16cid:durableId="54396160">
    <w:abstractNumId w:val="16"/>
  </w:num>
  <w:num w:numId="13" w16cid:durableId="200435830">
    <w:abstractNumId w:val="47"/>
  </w:num>
  <w:num w:numId="14" w16cid:durableId="1800418630">
    <w:abstractNumId w:val="44"/>
  </w:num>
  <w:num w:numId="15" w16cid:durableId="927271190">
    <w:abstractNumId w:val="14"/>
  </w:num>
  <w:num w:numId="16" w16cid:durableId="951325971">
    <w:abstractNumId w:val="29"/>
  </w:num>
  <w:num w:numId="17" w16cid:durableId="868370948">
    <w:abstractNumId w:val="25"/>
  </w:num>
  <w:num w:numId="18" w16cid:durableId="843786285">
    <w:abstractNumId w:val="49"/>
  </w:num>
  <w:num w:numId="19" w16cid:durableId="16854101">
    <w:abstractNumId w:val="32"/>
  </w:num>
  <w:num w:numId="20" w16cid:durableId="1841039121">
    <w:abstractNumId w:val="48"/>
  </w:num>
  <w:num w:numId="21" w16cid:durableId="464204779">
    <w:abstractNumId w:val="2"/>
  </w:num>
  <w:num w:numId="22" w16cid:durableId="1689288446">
    <w:abstractNumId w:val="45"/>
  </w:num>
  <w:num w:numId="23" w16cid:durableId="1973562401">
    <w:abstractNumId w:val="34"/>
  </w:num>
  <w:num w:numId="24" w16cid:durableId="940454672">
    <w:abstractNumId w:val="42"/>
  </w:num>
  <w:num w:numId="25" w16cid:durableId="167138932">
    <w:abstractNumId w:val="40"/>
  </w:num>
  <w:num w:numId="26" w16cid:durableId="1689940668">
    <w:abstractNumId w:val="31"/>
  </w:num>
  <w:num w:numId="27" w16cid:durableId="1034618298">
    <w:abstractNumId w:val="0"/>
  </w:num>
  <w:num w:numId="28" w16cid:durableId="1514105578">
    <w:abstractNumId w:val="1"/>
  </w:num>
  <w:num w:numId="29" w16cid:durableId="474876033">
    <w:abstractNumId w:val="33"/>
  </w:num>
  <w:num w:numId="30" w16cid:durableId="61105741">
    <w:abstractNumId w:val="37"/>
  </w:num>
  <w:num w:numId="31" w16cid:durableId="147326584">
    <w:abstractNumId w:val="5"/>
  </w:num>
  <w:num w:numId="32" w16cid:durableId="2048335217">
    <w:abstractNumId w:val="18"/>
  </w:num>
  <w:num w:numId="33" w16cid:durableId="58288164">
    <w:abstractNumId w:val="35"/>
  </w:num>
  <w:num w:numId="34" w16cid:durableId="467285843">
    <w:abstractNumId w:val="22"/>
  </w:num>
  <w:num w:numId="35" w16cid:durableId="2020082887">
    <w:abstractNumId w:val="28"/>
  </w:num>
  <w:num w:numId="36" w16cid:durableId="1979991184">
    <w:abstractNumId w:val="10"/>
  </w:num>
  <w:num w:numId="37" w16cid:durableId="934703330">
    <w:abstractNumId w:val="43"/>
  </w:num>
  <w:num w:numId="38" w16cid:durableId="1193034171">
    <w:abstractNumId w:val="20"/>
  </w:num>
  <w:num w:numId="39" w16cid:durableId="2072538437">
    <w:abstractNumId w:val="6"/>
  </w:num>
  <w:num w:numId="40" w16cid:durableId="283119662">
    <w:abstractNumId w:val="17"/>
  </w:num>
  <w:num w:numId="41" w16cid:durableId="706491603">
    <w:abstractNumId w:val="38"/>
  </w:num>
  <w:num w:numId="42" w16cid:durableId="1941184802">
    <w:abstractNumId w:val="9"/>
  </w:num>
  <w:num w:numId="43" w16cid:durableId="1683820843">
    <w:abstractNumId w:val="13"/>
  </w:num>
  <w:num w:numId="44" w16cid:durableId="1686134546">
    <w:abstractNumId w:val="46"/>
  </w:num>
  <w:num w:numId="45" w16cid:durableId="1776974312">
    <w:abstractNumId w:val="19"/>
  </w:num>
  <w:num w:numId="46" w16cid:durableId="19820150">
    <w:abstractNumId w:val="12"/>
  </w:num>
  <w:num w:numId="47" w16cid:durableId="392000175">
    <w:abstractNumId w:val="30"/>
  </w:num>
  <w:num w:numId="48" w16cid:durableId="1694265347">
    <w:abstractNumId w:val="21"/>
  </w:num>
  <w:num w:numId="49" w16cid:durableId="1076129496">
    <w:abstractNumId w:val="4"/>
  </w:num>
  <w:num w:numId="50" w16cid:durableId="1493713906">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5D1"/>
    <w:rsid w:val="00005012"/>
    <w:rsid w:val="0000584C"/>
    <w:rsid w:val="00007569"/>
    <w:rsid w:val="000076F1"/>
    <w:rsid w:val="00011A14"/>
    <w:rsid w:val="00012353"/>
    <w:rsid w:val="000173EC"/>
    <w:rsid w:val="00020231"/>
    <w:rsid w:val="000212B5"/>
    <w:rsid w:val="00033D21"/>
    <w:rsid w:val="00034278"/>
    <w:rsid w:val="0003588C"/>
    <w:rsid w:val="000367F2"/>
    <w:rsid w:val="0003687A"/>
    <w:rsid w:val="00041785"/>
    <w:rsid w:val="00050D8C"/>
    <w:rsid w:val="000553E4"/>
    <w:rsid w:val="00055BCC"/>
    <w:rsid w:val="000635F0"/>
    <w:rsid w:val="00063D8E"/>
    <w:rsid w:val="00065A34"/>
    <w:rsid w:val="00071D3D"/>
    <w:rsid w:val="00074135"/>
    <w:rsid w:val="00076404"/>
    <w:rsid w:val="000841CC"/>
    <w:rsid w:val="000928BA"/>
    <w:rsid w:val="00092F78"/>
    <w:rsid w:val="0009678A"/>
    <w:rsid w:val="0009746C"/>
    <w:rsid w:val="000A0CDA"/>
    <w:rsid w:val="000A1EA1"/>
    <w:rsid w:val="000A4204"/>
    <w:rsid w:val="000B0C33"/>
    <w:rsid w:val="000B2987"/>
    <w:rsid w:val="000B3745"/>
    <w:rsid w:val="000B7B1C"/>
    <w:rsid w:val="000C0749"/>
    <w:rsid w:val="000C1B0E"/>
    <w:rsid w:val="000C2D42"/>
    <w:rsid w:val="000E0B57"/>
    <w:rsid w:val="000E68BE"/>
    <w:rsid w:val="000F2E75"/>
    <w:rsid w:val="000F716D"/>
    <w:rsid w:val="000F7FEE"/>
    <w:rsid w:val="001046E8"/>
    <w:rsid w:val="001074C2"/>
    <w:rsid w:val="00107FED"/>
    <w:rsid w:val="00112B47"/>
    <w:rsid w:val="001143B4"/>
    <w:rsid w:val="001201DE"/>
    <w:rsid w:val="00122332"/>
    <w:rsid w:val="00122A52"/>
    <w:rsid w:val="00122F5C"/>
    <w:rsid w:val="00126346"/>
    <w:rsid w:val="00134C73"/>
    <w:rsid w:val="00140327"/>
    <w:rsid w:val="001428BE"/>
    <w:rsid w:val="0014703A"/>
    <w:rsid w:val="00157F2A"/>
    <w:rsid w:val="001661EE"/>
    <w:rsid w:val="001734DE"/>
    <w:rsid w:val="0017350A"/>
    <w:rsid w:val="0017396C"/>
    <w:rsid w:val="0017704A"/>
    <w:rsid w:val="001829C9"/>
    <w:rsid w:val="0018759E"/>
    <w:rsid w:val="00194331"/>
    <w:rsid w:val="001A2312"/>
    <w:rsid w:val="001A5E82"/>
    <w:rsid w:val="001A7C12"/>
    <w:rsid w:val="001B2049"/>
    <w:rsid w:val="001B273C"/>
    <w:rsid w:val="001B4495"/>
    <w:rsid w:val="001B5333"/>
    <w:rsid w:val="001B5C36"/>
    <w:rsid w:val="001B6F53"/>
    <w:rsid w:val="001C086D"/>
    <w:rsid w:val="001C2922"/>
    <w:rsid w:val="001C2B57"/>
    <w:rsid w:val="001C422F"/>
    <w:rsid w:val="001C60E9"/>
    <w:rsid w:val="001C70BA"/>
    <w:rsid w:val="001D1157"/>
    <w:rsid w:val="001D4244"/>
    <w:rsid w:val="001D558E"/>
    <w:rsid w:val="001E4C4E"/>
    <w:rsid w:val="001E78F7"/>
    <w:rsid w:val="001F0B66"/>
    <w:rsid w:val="001F31D5"/>
    <w:rsid w:val="001F70C6"/>
    <w:rsid w:val="001F7347"/>
    <w:rsid w:val="002015F5"/>
    <w:rsid w:val="00201617"/>
    <w:rsid w:val="00214435"/>
    <w:rsid w:val="00215D19"/>
    <w:rsid w:val="00215D1D"/>
    <w:rsid w:val="002171FB"/>
    <w:rsid w:val="0022039A"/>
    <w:rsid w:val="00220CEE"/>
    <w:rsid w:val="0022682E"/>
    <w:rsid w:val="00230D8C"/>
    <w:rsid w:val="00235922"/>
    <w:rsid w:val="00241BC1"/>
    <w:rsid w:val="00246ED1"/>
    <w:rsid w:val="00247C95"/>
    <w:rsid w:val="002502FB"/>
    <w:rsid w:val="00250C52"/>
    <w:rsid w:val="00261CC8"/>
    <w:rsid w:val="00266683"/>
    <w:rsid w:val="00270FB0"/>
    <w:rsid w:val="00277130"/>
    <w:rsid w:val="002857AE"/>
    <w:rsid w:val="00285E97"/>
    <w:rsid w:val="0028683B"/>
    <w:rsid w:val="00294424"/>
    <w:rsid w:val="0029536B"/>
    <w:rsid w:val="002953A1"/>
    <w:rsid w:val="002958ED"/>
    <w:rsid w:val="00295FEF"/>
    <w:rsid w:val="002976D1"/>
    <w:rsid w:val="002A29CA"/>
    <w:rsid w:val="002A72B3"/>
    <w:rsid w:val="002B1540"/>
    <w:rsid w:val="002B41F3"/>
    <w:rsid w:val="002C35F5"/>
    <w:rsid w:val="002D0183"/>
    <w:rsid w:val="002D26BC"/>
    <w:rsid w:val="002D2C56"/>
    <w:rsid w:val="002D35D1"/>
    <w:rsid w:val="002E0322"/>
    <w:rsid w:val="002E2224"/>
    <w:rsid w:val="002E2840"/>
    <w:rsid w:val="002E4527"/>
    <w:rsid w:val="002F0DD4"/>
    <w:rsid w:val="002F16B5"/>
    <w:rsid w:val="002F6983"/>
    <w:rsid w:val="002F7F62"/>
    <w:rsid w:val="00306AC3"/>
    <w:rsid w:val="00306BF1"/>
    <w:rsid w:val="00307C4A"/>
    <w:rsid w:val="00311447"/>
    <w:rsid w:val="00317F73"/>
    <w:rsid w:val="003226A3"/>
    <w:rsid w:val="00322EA2"/>
    <w:rsid w:val="00323AB4"/>
    <w:rsid w:val="00327214"/>
    <w:rsid w:val="00331280"/>
    <w:rsid w:val="00334B40"/>
    <w:rsid w:val="0034107B"/>
    <w:rsid w:val="003476B3"/>
    <w:rsid w:val="0035445F"/>
    <w:rsid w:val="00360629"/>
    <w:rsid w:val="00363B0D"/>
    <w:rsid w:val="00364F4E"/>
    <w:rsid w:val="003746D1"/>
    <w:rsid w:val="0038060E"/>
    <w:rsid w:val="003855A0"/>
    <w:rsid w:val="003911C1"/>
    <w:rsid w:val="0039199B"/>
    <w:rsid w:val="00397DA4"/>
    <w:rsid w:val="003A035B"/>
    <w:rsid w:val="003A6E16"/>
    <w:rsid w:val="003C1BFA"/>
    <w:rsid w:val="003C2724"/>
    <w:rsid w:val="003C2F4E"/>
    <w:rsid w:val="003C4804"/>
    <w:rsid w:val="003C7355"/>
    <w:rsid w:val="003D106D"/>
    <w:rsid w:val="003D3213"/>
    <w:rsid w:val="003D37EA"/>
    <w:rsid w:val="003D45AB"/>
    <w:rsid w:val="003D45B3"/>
    <w:rsid w:val="003D56A1"/>
    <w:rsid w:val="003D5D82"/>
    <w:rsid w:val="003D7D24"/>
    <w:rsid w:val="003E0222"/>
    <w:rsid w:val="003E1357"/>
    <w:rsid w:val="003E19B5"/>
    <w:rsid w:val="003F3027"/>
    <w:rsid w:val="003F3E9C"/>
    <w:rsid w:val="00403A6D"/>
    <w:rsid w:val="00405D0F"/>
    <w:rsid w:val="00407C68"/>
    <w:rsid w:val="00417316"/>
    <w:rsid w:val="0042617A"/>
    <w:rsid w:val="00427A8D"/>
    <w:rsid w:val="0044275B"/>
    <w:rsid w:val="004433AD"/>
    <w:rsid w:val="004442F3"/>
    <w:rsid w:val="00444DEB"/>
    <w:rsid w:val="00452760"/>
    <w:rsid w:val="00456980"/>
    <w:rsid w:val="0046557D"/>
    <w:rsid w:val="00465B63"/>
    <w:rsid w:val="00471B44"/>
    <w:rsid w:val="004724D8"/>
    <w:rsid w:val="00477421"/>
    <w:rsid w:val="004824AE"/>
    <w:rsid w:val="00483F44"/>
    <w:rsid w:val="00483FD3"/>
    <w:rsid w:val="004A0C9D"/>
    <w:rsid w:val="004A5AC7"/>
    <w:rsid w:val="004A66A2"/>
    <w:rsid w:val="004B2D9F"/>
    <w:rsid w:val="004B58BC"/>
    <w:rsid w:val="004C7181"/>
    <w:rsid w:val="004D0D07"/>
    <w:rsid w:val="004D1CAD"/>
    <w:rsid w:val="004D45D9"/>
    <w:rsid w:val="004D6490"/>
    <w:rsid w:val="004E1053"/>
    <w:rsid w:val="004E13D2"/>
    <w:rsid w:val="004E3EEA"/>
    <w:rsid w:val="004F0B37"/>
    <w:rsid w:val="004F424B"/>
    <w:rsid w:val="004F61EE"/>
    <w:rsid w:val="00500D39"/>
    <w:rsid w:val="00515BB7"/>
    <w:rsid w:val="00530044"/>
    <w:rsid w:val="00530962"/>
    <w:rsid w:val="0053428D"/>
    <w:rsid w:val="00536519"/>
    <w:rsid w:val="005408FC"/>
    <w:rsid w:val="00542CAC"/>
    <w:rsid w:val="0054680F"/>
    <w:rsid w:val="005468B9"/>
    <w:rsid w:val="0055148D"/>
    <w:rsid w:val="0055270A"/>
    <w:rsid w:val="00561A93"/>
    <w:rsid w:val="00562BE0"/>
    <w:rsid w:val="00573012"/>
    <w:rsid w:val="005822A8"/>
    <w:rsid w:val="00582B31"/>
    <w:rsid w:val="005948DD"/>
    <w:rsid w:val="00595DEA"/>
    <w:rsid w:val="005A3B75"/>
    <w:rsid w:val="005B56B1"/>
    <w:rsid w:val="005B75AD"/>
    <w:rsid w:val="005C2138"/>
    <w:rsid w:val="005D02B0"/>
    <w:rsid w:val="005E21C1"/>
    <w:rsid w:val="005E3674"/>
    <w:rsid w:val="005E77A7"/>
    <w:rsid w:val="005F5D65"/>
    <w:rsid w:val="005F7739"/>
    <w:rsid w:val="00600859"/>
    <w:rsid w:val="00602443"/>
    <w:rsid w:val="006065ED"/>
    <w:rsid w:val="00622606"/>
    <w:rsid w:val="00622641"/>
    <w:rsid w:val="006264DB"/>
    <w:rsid w:val="00627A9F"/>
    <w:rsid w:val="006343FE"/>
    <w:rsid w:val="0064246A"/>
    <w:rsid w:val="00642E66"/>
    <w:rsid w:val="00643C9F"/>
    <w:rsid w:val="0064648E"/>
    <w:rsid w:val="006541E8"/>
    <w:rsid w:val="006559A5"/>
    <w:rsid w:val="006610E8"/>
    <w:rsid w:val="00664537"/>
    <w:rsid w:val="00667258"/>
    <w:rsid w:val="006749CD"/>
    <w:rsid w:val="006751B3"/>
    <w:rsid w:val="00675C35"/>
    <w:rsid w:val="00677DBE"/>
    <w:rsid w:val="006828E1"/>
    <w:rsid w:val="00683776"/>
    <w:rsid w:val="006858BD"/>
    <w:rsid w:val="00694DC3"/>
    <w:rsid w:val="006966F4"/>
    <w:rsid w:val="006A2C86"/>
    <w:rsid w:val="006A6F96"/>
    <w:rsid w:val="006B194C"/>
    <w:rsid w:val="006B3B8B"/>
    <w:rsid w:val="006C049A"/>
    <w:rsid w:val="006C4EDD"/>
    <w:rsid w:val="006C5324"/>
    <w:rsid w:val="006D4400"/>
    <w:rsid w:val="006E28B2"/>
    <w:rsid w:val="006E28E5"/>
    <w:rsid w:val="006E2E8F"/>
    <w:rsid w:val="006E64BF"/>
    <w:rsid w:val="006F129E"/>
    <w:rsid w:val="006F366C"/>
    <w:rsid w:val="006F49D0"/>
    <w:rsid w:val="006F4AA5"/>
    <w:rsid w:val="00702F12"/>
    <w:rsid w:val="00704716"/>
    <w:rsid w:val="00704CB3"/>
    <w:rsid w:val="00705F54"/>
    <w:rsid w:val="00707BFB"/>
    <w:rsid w:val="00714820"/>
    <w:rsid w:val="00722877"/>
    <w:rsid w:val="00726A24"/>
    <w:rsid w:val="00735A82"/>
    <w:rsid w:val="007421B5"/>
    <w:rsid w:val="00742775"/>
    <w:rsid w:val="00751132"/>
    <w:rsid w:val="00751BC3"/>
    <w:rsid w:val="00756C0D"/>
    <w:rsid w:val="00764480"/>
    <w:rsid w:val="00766E47"/>
    <w:rsid w:val="007766FC"/>
    <w:rsid w:val="0078009C"/>
    <w:rsid w:val="007820D3"/>
    <w:rsid w:val="0078442C"/>
    <w:rsid w:val="00784604"/>
    <w:rsid w:val="00786584"/>
    <w:rsid w:val="00791E79"/>
    <w:rsid w:val="00792868"/>
    <w:rsid w:val="007929BF"/>
    <w:rsid w:val="0079509D"/>
    <w:rsid w:val="007954BB"/>
    <w:rsid w:val="007A2A34"/>
    <w:rsid w:val="007A4F62"/>
    <w:rsid w:val="007B08D0"/>
    <w:rsid w:val="007B0C5C"/>
    <w:rsid w:val="007B7DC2"/>
    <w:rsid w:val="007C045D"/>
    <w:rsid w:val="007C10DE"/>
    <w:rsid w:val="007C30C4"/>
    <w:rsid w:val="007D447B"/>
    <w:rsid w:val="007D539F"/>
    <w:rsid w:val="007D74B6"/>
    <w:rsid w:val="007E167B"/>
    <w:rsid w:val="007E2691"/>
    <w:rsid w:val="007E4DE9"/>
    <w:rsid w:val="007E6290"/>
    <w:rsid w:val="007E765C"/>
    <w:rsid w:val="007F084F"/>
    <w:rsid w:val="007F2855"/>
    <w:rsid w:val="007F34A5"/>
    <w:rsid w:val="008007C3"/>
    <w:rsid w:val="008046B5"/>
    <w:rsid w:val="0080715F"/>
    <w:rsid w:val="0081379C"/>
    <w:rsid w:val="00813CBB"/>
    <w:rsid w:val="00816AE5"/>
    <w:rsid w:val="00820A89"/>
    <w:rsid w:val="008255DC"/>
    <w:rsid w:val="00826EF5"/>
    <w:rsid w:val="00827888"/>
    <w:rsid w:val="00827AEC"/>
    <w:rsid w:val="008334E5"/>
    <w:rsid w:val="00835C2B"/>
    <w:rsid w:val="00837165"/>
    <w:rsid w:val="008417AB"/>
    <w:rsid w:val="00841845"/>
    <w:rsid w:val="00843850"/>
    <w:rsid w:val="008444CD"/>
    <w:rsid w:val="0085271E"/>
    <w:rsid w:val="00853EB5"/>
    <w:rsid w:val="008604F4"/>
    <w:rsid w:val="00860979"/>
    <w:rsid w:val="0086322A"/>
    <w:rsid w:val="00864238"/>
    <w:rsid w:val="00865339"/>
    <w:rsid w:val="00875C53"/>
    <w:rsid w:val="00876873"/>
    <w:rsid w:val="00877BEF"/>
    <w:rsid w:val="00885EA5"/>
    <w:rsid w:val="00886A1A"/>
    <w:rsid w:val="00891428"/>
    <w:rsid w:val="008B7CCC"/>
    <w:rsid w:val="008C5497"/>
    <w:rsid w:val="008C5503"/>
    <w:rsid w:val="008D1162"/>
    <w:rsid w:val="008D47B9"/>
    <w:rsid w:val="008D54DE"/>
    <w:rsid w:val="008E161F"/>
    <w:rsid w:val="008E254B"/>
    <w:rsid w:val="008E3A69"/>
    <w:rsid w:val="008F0745"/>
    <w:rsid w:val="008F0EC4"/>
    <w:rsid w:val="008F381A"/>
    <w:rsid w:val="008F46DE"/>
    <w:rsid w:val="008F4A3A"/>
    <w:rsid w:val="00903BAA"/>
    <w:rsid w:val="0090501A"/>
    <w:rsid w:val="00905D19"/>
    <w:rsid w:val="009061A1"/>
    <w:rsid w:val="009150E7"/>
    <w:rsid w:val="0091585D"/>
    <w:rsid w:val="00916C12"/>
    <w:rsid w:val="00924E94"/>
    <w:rsid w:val="0092D9D5"/>
    <w:rsid w:val="009356D0"/>
    <w:rsid w:val="00935CA8"/>
    <w:rsid w:val="009418A5"/>
    <w:rsid w:val="00947113"/>
    <w:rsid w:val="00947BEF"/>
    <w:rsid w:val="00951AAA"/>
    <w:rsid w:val="00954295"/>
    <w:rsid w:val="00954D7F"/>
    <w:rsid w:val="0095531F"/>
    <w:rsid w:val="00956743"/>
    <w:rsid w:val="009573EA"/>
    <w:rsid w:val="0096196C"/>
    <w:rsid w:val="0096359C"/>
    <w:rsid w:val="009640FE"/>
    <w:rsid w:val="00975E4A"/>
    <w:rsid w:val="00975FBF"/>
    <w:rsid w:val="0098064B"/>
    <w:rsid w:val="0098097C"/>
    <w:rsid w:val="00980BCE"/>
    <w:rsid w:val="00981F5A"/>
    <w:rsid w:val="00982CAE"/>
    <w:rsid w:val="0098363B"/>
    <w:rsid w:val="0098501D"/>
    <w:rsid w:val="0098534D"/>
    <w:rsid w:val="0099345D"/>
    <w:rsid w:val="009A5C67"/>
    <w:rsid w:val="009A706E"/>
    <w:rsid w:val="009B0380"/>
    <w:rsid w:val="009B2FF9"/>
    <w:rsid w:val="009B6219"/>
    <w:rsid w:val="009B662A"/>
    <w:rsid w:val="009C23FF"/>
    <w:rsid w:val="009D52C1"/>
    <w:rsid w:val="009D68AD"/>
    <w:rsid w:val="009D7367"/>
    <w:rsid w:val="009E4F7A"/>
    <w:rsid w:val="009E52F0"/>
    <w:rsid w:val="009E7AB6"/>
    <w:rsid w:val="009F0B4C"/>
    <w:rsid w:val="009F0D9D"/>
    <w:rsid w:val="009F3242"/>
    <w:rsid w:val="009F4628"/>
    <w:rsid w:val="009F7228"/>
    <w:rsid w:val="00A01601"/>
    <w:rsid w:val="00A06657"/>
    <w:rsid w:val="00A07CCC"/>
    <w:rsid w:val="00A12AC2"/>
    <w:rsid w:val="00A15AC6"/>
    <w:rsid w:val="00A20671"/>
    <w:rsid w:val="00A21AA8"/>
    <w:rsid w:val="00A21B06"/>
    <w:rsid w:val="00A21FB1"/>
    <w:rsid w:val="00A355C7"/>
    <w:rsid w:val="00A43A19"/>
    <w:rsid w:val="00A45F0E"/>
    <w:rsid w:val="00A515FD"/>
    <w:rsid w:val="00A52633"/>
    <w:rsid w:val="00A537E9"/>
    <w:rsid w:val="00A53BBC"/>
    <w:rsid w:val="00A758A1"/>
    <w:rsid w:val="00A76048"/>
    <w:rsid w:val="00A870A7"/>
    <w:rsid w:val="00A907CF"/>
    <w:rsid w:val="00A91C90"/>
    <w:rsid w:val="00A975AA"/>
    <w:rsid w:val="00A9792D"/>
    <w:rsid w:val="00AA08BF"/>
    <w:rsid w:val="00AA458B"/>
    <w:rsid w:val="00AB1A14"/>
    <w:rsid w:val="00AB4384"/>
    <w:rsid w:val="00AB5902"/>
    <w:rsid w:val="00AC0696"/>
    <w:rsid w:val="00AC25A1"/>
    <w:rsid w:val="00AC26AB"/>
    <w:rsid w:val="00AC36DB"/>
    <w:rsid w:val="00AC5793"/>
    <w:rsid w:val="00AD5957"/>
    <w:rsid w:val="00AD6E75"/>
    <w:rsid w:val="00AE07AE"/>
    <w:rsid w:val="00AE0ED5"/>
    <w:rsid w:val="00AE5017"/>
    <w:rsid w:val="00AF53D7"/>
    <w:rsid w:val="00AF563C"/>
    <w:rsid w:val="00B02798"/>
    <w:rsid w:val="00B03863"/>
    <w:rsid w:val="00B042FE"/>
    <w:rsid w:val="00B178C8"/>
    <w:rsid w:val="00B2198D"/>
    <w:rsid w:val="00B2279C"/>
    <w:rsid w:val="00B24A7C"/>
    <w:rsid w:val="00B25361"/>
    <w:rsid w:val="00B2582D"/>
    <w:rsid w:val="00B25A6B"/>
    <w:rsid w:val="00B279B5"/>
    <w:rsid w:val="00B31467"/>
    <w:rsid w:val="00B330E7"/>
    <w:rsid w:val="00B353B9"/>
    <w:rsid w:val="00B50FCE"/>
    <w:rsid w:val="00B555ED"/>
    <w:rsid w:val="00B56EA9"/>
    <w:rsid w:val="00B75E4C"/>
    <w:rsid w:val="00B81512"/>
    <w:rsid w:val="00B84C74"/>
    <w:rsid w:val="00B93BCD"/>
    <w:rsid w:val="00B97241"/>
    <w:rsid w:val="00BA07E0"/>
    <w:rsid w:val="00BA3AC6"/>
    <w:rsid w:val="00BA4A5C"/>
    <w:rsid w:val="00BA52F9"/>
    <w:rsid w:val="00BA59F9"/>
    <w:rsid w:val="00BB14EE"/>
    <w:rsid w:val="00BB26EE"/>
    <w:rsid w:val="00BB3B7F"/>
    <w:rsid w:val="00BB7D72"/>
    <w:rsid w:val="00BC0ED4"/>
    <w:rsid w:val="00BC2559"/>
    <w:rsid w:val="00BC2AAC"/>
    <w:rsid w:val="00BC76E7"/>
    <w:rsid w:val="00BCA1FF"/>
    <w:rsid w:val="00BD327B"/>
    <w:rsid w:val="00BD3BAE"/>
    <w:rsid w:val="00BE1BC8"/>
    <w:rsid w:val="00BF2ADA"/>
    <w:rsid w:val="00BF477A"/>
    <w:rsid w:val="00BF5A4E"/>
    <w:rsid w:val="00C048C5"/>
    <w:rsid w:val="00C06658"/>
    <w:rsid w:val="00C07711"/>
    <w:rsid w:val="00C10073"/>
    <w:rsid w:val="00C128EE"/>
    <w:rsid w:val="00C13C02"/>
    <w:rsid w:val="00C152BB"/>
    <w:rsid w:val="00C20EBB"/>
    <w:rsid w:val="00C23886"/>
    <w:rsid w:val="00C26316"/>
    <w:rsid w:val="00C27A3B"/>
    <w:rsid w:val="00C32796"/>
    <w:rsid w:val="00C34611"/>
    <w:rsid w:val="00C359AB"/>
    <w:rsid w:val="00C412ED"/>
    <w:rsid w:val="00C51122"/>
    <w:rsid w:val="00C51609"/>
    <w:rsid w:val="00C543DD"/>
    <w:rsid w:val="00C61158"/>
    <w:rsid w:val="00C61352"/>
    <w:rsid w:val="00C705CE"/>
    <w:rsid w:val="00C74E46"/>
    <w:rsid w:val="00C76367"/>
    <w:rsid w:val="00C76588"/>
    <w:rsid w:val="00C7680C"/>
    <w:rsid w:val="00C80708"/>
    <w:rsid w:val="00C80CE0"/>
    <w:rsid w:val="00C84308"/>
    <w:rsid w:val="00C92A02"/>
    <w:rsid w:val="00C95088"/>
    <w:rsid w:val="00C9567A"/>
    <w:rsid w:val="00C9788F"/>
    <w:rsid w:val="00CA109B"/>
    <w:rsid w:val="00CA3E75"/>
    <w:rsid w:val="00CA43E1"/>
    <w:rsid w:val="00CB56E8"/>
    <w:rsid w:val="00CB6B98"/>
    <w:rsid w:val="00CC02E3"/>
    <w:rsid w:val="00CC52EE"/>
    <w:rsid w:val="00CC5A94"/>
    <w:rsid w:val="00CC6692"/>
    <w:rsid w:val="00CD053D"/>
    <w:rsid w:val="00CD2B7C"/>
    <w:rsid w:val="00CD408C"/>
    <w:rsid w:val="00CE1129"/>
    <w:rsid w:val="00CE7D08"/>
    <w:rsid w:val="00CF2FD9"/>
    <w:rsid w:val="00CF7285"/>
    <w:rsid w:val="00CF75EC"/>
    <w:rsid w:val="00D02E60"/>
    <w:rsid w:val="00D046B9"/>
    <w:rsid w:val="00D17385"/>
    <w:rsid w:val="00D22365"/>
    <w:rsid w:val="00D22C59"/>
    <w:rsid w:val="00D24436"/>
    <w:rsid w:val="00D45487"/>
    <w:rsid w:val="00D46C06"/>
    <w:rsid w:val="00D5696F"/>
    <w:rsid w:val="00D56A6A"/>
    <w:rsid w:val="00D80605"/>
    <w:rsid w:val="00D816B0"/>
    <w:rsid w:val="00D82ADF"/>
    <w:rsid w:val="00D84602"/>
    <w:rsid w:val="00D85071"/>
    <w:rsid w:val="00D95123"/>
    <w:rsid w:val="00D96950"/>
    <w:rsid w:val="00DA2054"/>
    <w:rsid w:val="00DA5690"/>
    <w:rsid w:val="00DB2A2D"/>
    <w:rsid w:val="00DB3158"/>
    <w:rsid w:val="00DB70AD"/>
    <w:rsid w:val="00DB799D"/>
    <w:rsid w:val="00DD5547"/>
    <w:rsid w:val="00DE100E"/>
    <w:rsid w:val="00DE420E"/>
    <w:rsid w:val="00DE4226"/>
    <w:rsid w:val="00DF22F5"/>
    <w:rsid w:val="00DF454A"/>
    <w:rsid w:val="00DF79C7"/>
    <w:rsid w:val="00E045C9"/>
    <w:rsid w:val="00E05914"/>
    <w:rsid w:val="00E12E18"/>
    <w:rsid w:val="00E14B8B"/>
    <w:rsid w:val="00E16438"/>
    <w:rsid w:val="00E179C0"/>
    <w:rsid w:val="00E2465C"/>
    <w:rsid w:val="00E24A03"/>
    <w:rsid w:val="00E32315"/>
    <w:rsid w:val="00E35903"/>
    <w:rsid w:val="00E35CC3"/>
    <w:rsid w:val="00E43170"/>
    <w:rsid w:val="00E4526B"/>
    <w:rsid w:val="00E45EF5"/>
    <w:rsid w:val="00E51880"/>
    <w:rsid w:val="00E6074A"/>
    <w:rsid w:val="00E628A3"/>
    <w:rsid w:val="00E6609E"/>
    <w:rsid w:val="00E67FEB"/>
    <w:rsid w:val="00E70E97"/>
    <w:rsid w:val="00E70F74"/>
    <w:rsid w:val="00E73ECE"/>
    <w:rsid w:val="00E74DC8"/>
    <w:rsid w:val="00E76FDA"/>
    <w:rsid w:val="00E86CD6"/>
    <w:rsid w:val="00E87111"/>
    <w:rsid w:val="00E87999"/>
    <w:rsid w:val="00EA2595"/>
    <w:rsid w:val="00EA3820"/>
    <w:rsid w:val="00EA4447"/>
    <w:rsid w:val="00EA483E"/>
    <w:rsid w:val="00EB3776"/>
    <w:rsid w:val="00EB6F2E"/>
    <w:rsid w:val="00EB7B47"/>
    <w:rsid w:val="00EB7F2E"/>
    <w:rsid w:val="00EC5669"/>
    <w:rsid w:val="00ED1E1C"/>
    <w:rsid w:val="00ED24BD"/>
    <w:rsid w:val="00ED387E"/>
    <w:rsid w:val="00ED5ADE"/>
    <w:rsid w:val="00EE5A48"/>
    <w:rsid w:val="00EF0CBD"/>
    <w:rsid w:val="00EF2CB9"/>
    <w:rsid w:val="00EF44A9"/>
    <w:rsid w:val="00F014FC"/>
    <w:rsid w:val="00F04BA2"/>
    <w:rsid w:val="00F0538A"/>
    <w:rsid w:val="00F12856"/>
    <w:rsid w:val="00F14393"/>
    <w:rsid w:val="00F16996"/>
    <w:rsid w:val="00F1700F"/>
    <w:rsid w:val="00F17577"/>
    <w:rsid w:val="00F26821"/>
    <w:rsid w:val="00F26FB0"/>
    <w:rsid w:val="00F31904"/>
    <w:rsid w:val="00F37FBD"/>
    <w:rsid w:val="00F40624"/>
    <w:rsid w:val="00F40F42"/>
    <w:rsid w:val="00F4531E"/>
    <w:rsid w:val="00F4554D"/>
    <w:rsid w:val="00F4580F"/>
    <w:rsid w:val="00F45886"/>
    <w:rsid w:val="00F46E0C"/>
    <w:rsid w:val="00F477B8"/>
    <w:rsid w:val="00F51676"/>
    <w:rsid w:val="00F51E96"/>
    <w:rsid w:val="00F612F4"/>
    <w:rsid w:val="00F636F6"/>
    <w:rsid w:val="00F71F63"/>
    <w:rsid w:val="00F808CC"/>
    <w:rsid w:val="00F8473B"/>
    <w:rsid w:val="00F850FE"/>
    <w:rsid w:val="00F90405"/>
    <w:rsid w:val="00F906CB"/>
    <w:rsid w:val="00F9734E"/>
    <w:rsid w:val="00FA17CD"/>
    <w:rsid w:val="00FA6E18"/>
    <w:rsid w:val="00FB187A"/>
    <w:rsid w:val="00FB1EE1"/>
    <w:rsid w:val="00FB5A22"/>
    <w:rsid w:val="00FB7DCC"/>
    <w:rsid w:val="00FC37D9"/>
    <w:rsid w:val="00FC7122"/>
    <w:rsid w:val="00FC742B"/>
    <w:rsid w:val="00FD0099"/>
    <w:rsid w:val="00FD2827"/>
    <w:rsid w:val="00FD55F1"/>
    <w:rsid w:val="00FE49A3"/>
    <w:rsid w:val="00FF39DE"/>
    <w:rsid w:val="00FF7A45"/>
    <w:rsid w:val="02577546"/>
    <w:rsid w:val="0281339D"/>
    <w:rsid w:val="0390C6A0"/>
    <w:rsid w:val="03C96F53"/>
    <w:rsid w:val="04D3C9F2"/>
    <w:rsid w:val="04D65AA3"/>
    <w:rsid w:val="0559F92A"/>
    <w:rsid w:val="073AA2E7"/>
    <w:rsid w:val="07631A9C"/>
    <w:rsid w:val="08226802"/>
    <w:rsid w:val="0946F1B5"/>
    <w:rsid w:val="0A160388"/>
    <w:rsid w:val="0A6549B2"/>
    <w:rsid w:val="0A7B4AE1"/>
    <w:rsid w:val="0A8FEA4F"/>
    <w:rsid w:val="0AB292CE"/>
    <w:rsid w:val="0B0966A4"/>
    <w:rsid w:val="0C4D016E"/>
    <w:rsid w:val="0CA1CCAD"/>
    <w:rsid w:val="0E7D148A"/>
    <w:rsid w:val="0EB655D6"/>
    <w:rsid w:val="10FDC935"/>
    <w:rsid w:val="114FCC6B"/>
    <w:rsid w:val="12359FD8"/>
    <w:rsid w:val="1251FB18"/>
    <w:rsid w:val="1277D830"/>
    <w:rsid w:val="12B7882D"/>
    <w:rsid w:val="13A3BD71"/>
    <w:rsid w:val="1410EC85"/>
    <w:rsid w:val="1413AF0C"/>
    <w:rsid w:val="14148561"/>
    <w:rsid w:val="152A8F88"/>
    <w:rsid w:val="158DD8D8"/>
    <w:rsid w:val="159164AD"/>
    <w:rsid w:val="17488D47"/>
    <w:rsid w:val="174C10C9"/>
    <w:rsid w:val="181D395B"/>
    <w:rsid w:val="192E8D7D"/>
    <w:rsid w:val="194A7282"/>
    <w:rsid w:val="1A42B936"/>
    <w:rsid w:val="1B5442A5"/>
    <w:rsid w:val="1BCA9503"/>
    <w:rsid w:val="1CBA9086"/>
    <w:rsid w:val="1CED37C9"/>
    <w:rsid w:val="1D620777"/>
    <w:rsid w:val="1F3838D5"/>
    <w:rsid w:val="21D8EC08"/>
    <w:rsid w:val="227A09E7"/>
    <w:rsid w:val="235116DC"/>
    <w:rsid w:val="2366A99D"/>
    <w:rsid w:val="257C5BF5"/>
    <w:rsid w:val="277ADE2E"/>
    <w:rsid w:val="27A5A609"/>
    <w:rsid w:val="2810A631"/>
    <w:rsid w:val="2878EA91"/>
    <w:rsid w:val="2A558E94"/>
    <w:rsid w:val="2AEFEDFB"/>
    <w:rsid w:val="2BCCE0A6"/>
    <w:rsid w:val="2DED140F"/>
    <w:rsid w:val="2E061042"/>
    <w:rsid w:val="2EA88D2B"/>
    <w:rsid w:val="2EE60201"/>
    <w:rsid w:val="2F15C10F"/>
    <w:rsid w:val="2F769EB6"/>
    <w:rsid w:val="3156DD52"/>
    <w:rsid w:val="315B3370"/>
    <w:rsid w:val="32BD2C2E"/>
    <w:rsid w:val="345FECFB"/>
    <w:rsid w:val="36AF4425"/>
    <w:rsid w:val="371623E2"/>
    <w:rsid w:val="371A1559"/>
    <w:rsid w:val="3769614B"/>
    <w:rsid w:val="388D9C3C"/>
    <w:rsid w:val="38DA910F"/>
    <w:rsid w:val="39F139EA"/>
    <w:rsid w:val="39F7FFE9"/>
    <w:rsid w:val="3AE004AF"/>
    <w:rsid w:val="3B9D7BD4"/>
    <w:rsid w:val="3B9FEC21"/>
    <w:rsid w:val="3BC0B650"/>
    <w:rsid w:val="3C526DFB"/>
    <w:rsid w:val="3E0FF8DD"/>
    <w:rsid w:val="3ED7E521"/>
    <w:rsid w:val="3FF2DD1B"/>
    <w:rsid w:val="3FF53FC8"/>
    <w:rsid w:val="40D63665"/>
    <w:rsid w:val="411219FD"/>
    <w:rsid w:val="4148EC44"/>
    <w:rsid w:val="41AE9E0C"/>
    <w:rsid w:val="426B7321"/>
    <w:rsid w:val="428E2638"/>
    <w:rsid w:val="43866C4F"/>
    <w:rsid w:val="438B3777"/>
    <w:rsid w:val="446CBCAE"/>
    <w:rsid w:val="45223CB0"/>
    <w:rsid w:val="45E2B895"/>
    <w:rsid w:val="460B491B"/>
    <w:rsid w:val="46BE0D11"/>
    <w:rsid w:val="46DB5DB5"/>
    <w:rsid w:val="47A20656"/>
    <w:rsid w:val="47A7197C"/>
    <w:rsid w:val="48FC38CC"/>
    <w:rsid w:val="4A63B698"/>
    <w:rsid w:val="4A853027"/>
    <w:rsid w:val="4AAF394C"/>
    <w:rsid w:val="4B37F26F"/>
    <w:rsid w:val="4B71CFDD"/>
    <w:rsid w:val="4BE09755"/>
    <w:rsid w:val="4BE0BCEE"/>
    <w:rsid w:val="4D21FC89"/>
    <w:rsid w:val="4D38B586"/>
    <w:rsid w:val="4DA7A49B"/>
    <w:rsid w:val="4FD45346"/>
    <w:rsid w:val="4FED7BA3"/>
    <w:rsid w:val="539968EB"/>
    <w:rsid w:val="53E7EE87"/>
    <w:rsid w:val="543B36D7"/>
    <w:rsid w:val="54AD4977"/>
    <w:rsid w:val="5508D812"/>
    <w:rsid w:val="55D237D1"/>
    <w:rsid w:val="582295B2"/>
    <w:rsid w:val="58F5AECB"/>
    <w:rsid w:val="590DFD05"/>
    <w:rsid w:val="596625E4"/>
    <w:rsid w:val="59FDA070"/>
    <w:rsid w:val="5A1069F4"/>
    <w:rsid w:val="5AFA9B27"/>
    <w:rsid w:val="5BC304D2"/>
    <w:rsid w:val="5CD4E755"/>
    <w:rsid w:val="5D759FB0"/>
    <w:rsid w:val="60407700"/>
    <w:rsid w:val="60FC21F2"/>
    <w:rsid w:val="6184449B"/>
    <w:rsid w:val="619CAD47"/>
    <w:rsid w:val="63C8C47A"/>
    <w:rsid w:val="64D31355"/>
    <w:rsid w:val="684CE9AB"/>
    <w:rsid w:val="68BCDA4B"/>
    <w:rsid w:val="6CA8F84B"/>
    <w:rsid w:val="6CE31E94"/>
    <w:rsid w:val="6D9A3BCA"/>
    <w:rsid w:val="6EEAC6E0"/>
    <w:rsid w:val="6F08DCD3"/>
    <w:rsid w:val="6F5B1D22"/>
    <w:rsid w:val="707AB4BA"/>
    <w:rsid w:val="726EA43C"/>
    <w:rsid w:val="72D39186"/>
    <w:rsid w:val="73C7CBA1"/>
    <w:rsid w:val="7451D404"/>
    <w:rsid w:val="74DC9000"/>
    <w:rsid w:val="7551E908"/>
    <w:rsid w:val="7596487F"/>
    <w:rsid w:val="778974C6"/>
    <w:rsid w:val="789CE51A"/>
    <w:rsid w:val="79582134"/>
    <w:rsid w:val="7A6C4A53"/>
    <w:rsid w:val="7D961DCF"/>
    <w:rsid w:val="7EC5A7A9"/>
    <w:rsid w:val="7ED457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182396"/>
  <w15:docId w15:val="{CA393359-B980-40BE-BC09-ED7641D8B3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erChar" w:customStyle="1">
    <w:name w:val="Header Char"/>
    <w:basedOn w:val="DefaultParagraphFont"/>
    <w:link w:val="Header"/>
    <w:rsid w:val="00456980"/>
  </w:style>
  <w:style w:type="paragraph" w:styleId="narratstyle" w:customStyle="1">
    <w:name w:val="narrat style"/>
    <w:basedOn w:val="Normal"/>
    <w:rsid w:val="000A4204"/>
    <w:pPr>
      <w:spacing w:before="120"/>
      <w:ind w:left="720" w:right="86"/>
    </w:pPr>
  </w:style>
  <w:style w:type="character" w:styleId="Heading1Char" w:customStyle="1">
    <w:name w:val="Heading 1 Char"/>
    <w:link w:val="Heading1"/>
    <w:rsid w:val="0014703A"/>
    <w:rPr>
      <w:b/>
      <w:sz w:val="22"/>
    </w:rPr>
  </w:style>
  <w:style w:type="character" w:styleId="BodyTextChar" w:customStyle="1">
    <w:name w:val="Body Text Char"/>
    <w:link w:val="BodyText"/>
    <w:rsid w:val="0014703A"/>
    <w:rPr>
      <w:sz w:val="24"/>
    </w:rPr>
  </w:style>
  <w:style w:type="paragraph" w:styleId="TableHeading" w:customStyle="1">
    <w:name w:val="Table Heading"/>
    <w:basedOn w:val="Normal"/>
    <w:rsid w:val="0014703A"/>
    <w:pPr>
      <w:spacing w:before="120" w:after="120" w:line="360" w:lineRule="auto"/>
      <w:jc w:val="center"/>
    </w:pPr>
    <w:rPr>
      <w:rFonts w:ascii="Arial" w:hAnsi="Arial"/>
      <w:b/>
      <w:smallCaps/>
      <w:color w:val="FFFFFF"/>
      <w:spacing w:val="10"/>
    </w:rPr>
  </w:style>
  <w:style w:type="paragraph" w:styleId="Z-Bul1" w:customStyle="1">
    <w:name w:val="Z-Bul1"/>
    <w:basedOn w:val="Normal"/>
    <w:rsid w:val="00034278"/>
    <w:pPr>
      <w:tabs>
        <w:tab w:val="num" w:pos="360"/>
        <w:tab w:val="left" w:pos="720"/>
        <w:tab w:val="center" w:pos="4680"/>
        <w:tab w:val="right" w:pos="9360"/>
      </w:tabs>
      <w:spacing w:after="200"/>
    </w:pPr>
    <w:rPr>
      <w:rFonts w:ascii="Arial" w:hAnsi="Arial" w:cs="Arial"/>
      <w:szCs w:val="24"/>
    </w:rPr>
  </w:style>
  <w:style w:type="character" w:styleId="PlaceholderText">
    <w:name w:val="Placeholder Text"/>
    <w:basedOn w:val="DefaultParagraphFont"/>
    <w:uiPriority w:val="99"/>
    <w:semiHidden/>
    <w:rsid w:val="00034278"/>
    <w:rPr>
      <w:color w:val="808080"/>
    </w:rPr>
  </w:style>
  <w:style w:type="paragraph" w:styleId="Revision">
    <w:name w:val="Revision"/>
    <w:hidden/>
    <w:uiPriority w:val="99"/>
    <w:semiHidden/>
    <w:rsid w:val="007A4F62"/>
  </w:style>
  <w:style w:type="character" w:styleId="FooterChar" w:customStyle="1">
    <w:name w:val="Footer Char"/>
    <w:basedOn w:val="DefaultParagraphFont"/>
    <w:link w:val="Footer"/>
    <w:uiPriority w:val="99"/>
    <w:rsid w:val="004F424B"/>
  </w:style>
  <w:style w:type="character" w:styleId="UnresolvedMention">
    <w:name w:val="Unresolved Mention"/>
    <w:basedOn w:val="DefaultParagraphFont"/>
    <w:uiPriority w:val="99"/>
    <w:semiHidden/>
    <w:unhideWhenUsed/>
    <w:rsid w:val="00AA458B"/>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6836">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89862">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header" Target="header5.xml" Id="rId18" /><Relationship Type="http://schemas.openxmlformats.org/officeDocument/2006/relationships/customXml" Target="../customXml/item3.xml" Id="rId3" /><Relationship Type="http://schemas.openxmlformats.org/officeDocument/2006/relationships/glossaryDocument" Target="glossary/document.xml" Id="rId21"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3.xml" Id="rId15" /><Relationship Type="http://schemas.microsoft.com/office/2020/10/relationships/intelligence" Target="intelligence2.xml" Id="rId23" /><Relationship Type="http://schemas.openxmlformats.org/officeDocument/2006/relationships/footnotes" Target="foot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theme" Target="theme/theme1.xml" Id="rId22"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96F23C47044A4E9A230650DF83F8D6"/>
        <w:category>
          <w:name w:val="General"/>
          <w:gallery w:val="placeholder"/>
        </w:category>
        <w:types>
          <w:type w:val="bbPlcHdr"/>
        </w:types>
        <w:behaviors>
          <w:behavior w:val="content"/>
        </w:behaviors>
        <w:guid w:val="{0AB82D8A-EF8A-44DA-A8AA-800AD32EB6B7}"/>
      </w:docPartPr>
      <w:docPartBody>
        <w:p w:rsidR="006813DC" w:rsidRDefault="000928BA">
          <w:r w:rsidRPr="00627071">
            <w:rPr>
              <w:rStyle w:val="PlaceholderText"/>
            </w:rPr>
            <w:t>[Title]</w:t>
          </w:r>
        </w:p>
      </w:docPartBody>
    </w:docPart>
    <w:docPart>
      <w:docPartPr>
        <w:name w:val="480F12D90126462A8107FA7914000790"/>
        <w:category>
          <w:name w:val="General"/>
          <w:gallery w:val="placeholder"/>
        </w:category>
        <w:types>
          <w:type w:val="bbPlcHdr"/>
        </w:types>
        <w:behaviors>
          <w:behavior w:val="content"/>
        </w:behaviors>
        <w:guid w:val="{171FB12B-EEBE-42E1-89B6-9B36C2B3D99D}"/>
      </w:docPartPr>
      <w:docPartBody>
        <w:p w:rsidR="006813DC" w:rsidRDefault="000928BA">
          <w:r w:rsidRPr="00627071">
            <w:rPr>
              <w:rStyle w:val="PlaceholderText"/>
            </w:rPr>
            <w:t>[Company]</w:t>
          </w:r>
        </w:p>
      </w:docPartBody>
    </w:docPart>
    <w:docPart>
      <w:docPartPr>
        <w:name w:val="58AF250A38BD4A09B98B57F058A959B3"/>
        <w:category>
          <w:name w:val="General"/>
          <w:gallery w:val="placeholder"/>
        </w:category>
        <w:types>
          <w:type w:val="bbPlcHdr"/>
        </w:types>
        <w:behaviors>
          <w:behavior w:val="content"/>
        </w:behaviors>
        <w:guid w:val="{3ED6DF7B-2D6B-416F-A1B0-21556D404122}"/>
      </w:docPartPr>
      <w:docPartBody>
        <w:p w:rsidR="006813DC" w:rsidRDefault="000928BA">
          <w:r w:rsidRPr="00627071">
            <w:rPr>
              <w:rStyle w:val="PlaceholderText"/>
            </w:rPr>
            <w:t>[Subject]</w:t>
          </w:r>
        </w:p>
      </w:docPartBody>
    </w:docPart>
    <w:docPart>
      <w:docPartPr>
        <w:name w:val="C923B23E166C4698BD7FA88FC99FC8C0"/>
        <w:category>
          <w:name w:val="General"/>
          <w:gallery w:val="placeholder"/>
        </w:category>
        <w:types>
          <w:type w:val="bbPlcHdr"/>
        </w:types>
        <w:behaviors>
          <w:behavior w:val="content"/>
        </w:behaviors>
        <w:guid w:val="{6F2667D6-A153-4C53-A86D-C9EE92D00BB8}"/>
      </w:docPartPr>
      <w:docPartBody>
        <w:p w:rsidR="006813DC" w:rsidRDefault="000928BA">
          <w:r w:rsidRPr="00627071">
            <w:rPr>
              <w:rStyle w:val="PlaceholderText"/>
            </w:rPr>
            <w:t>[Publish Date]</w:t>
          </w:r>
        </w:p>
      </w:docPartBody>
    </w:docPart>
    <w:docPart>
      <w:docPartPr>
        <w:name w:val="0C9B3BC0965E4C50B852A27E49ED2CB6"/>
        <w:category>
          <w:name w:val="General"/>
          <w:gallery w:val="placeholder"/>
        </w:category>
        <w:types>
          <w:type w:val="bbPlcHdr"/>
        </w:types>
        <w:behaviors>
          <w:behavior w:val="content"/>
        </w:behaviors>
        <w:guid w:val="{6B66CA1A-FA06-4705-83CD-4C97459146C5}"/>
      </w:docPartPr>
      <w:docPartBody>
        <w:p w:rsidR="006813DC" w:rsidRDefault="000928BA">
          <w:r w:rsidRPr="00627071">
            <w:rPr>
              <w:rStyle w:val="PlaceholderText"/>
            </w:rPr>
            <w:t>[Title]</w:t>
          </w:r>
        </w:p>
      </w:docPartBody>
    </w:docPart>
    <w:docPart>
      <w:docPartPr>
        <w:name w:val="A11634E33DA64D208BE911DF692337BC"/>
        <w:category>
          <w:name w:val="General"/>
          <w:gallery w:val="placeholder"/>
        </w:category>
        <w:types>
          <w:type w:val="bbPlcHdr"/>
        </w:types>
        <w:behaviors>
          <w:behavior w:val="content"/>
        </w:behaviors>
        <w:guid w:val="{63B810A1-C937-4EDB-B299-B8141713CB9F}"/>
      </w:docPartPr>
      <w:docPartBody>
        <w:p w:rsidR="006813DC" w:rsidRDefault="000928BA">
          <w:r w:rsidRPr="00627071">
            <w:rPr>
              <w:rStyle w:val="PlaceholderText"/>
            </w:rPr>
            <w:t>[Subject]</w:t>
          </w:r>
        </w:p>
      </w:docPartBody>
    </w:docPart>
    <w:docPart>
      <w:docPartPr>
        <w:name w:val="09028C3AC0A741DC8EF8662FE2C48D76"/>
        <w:category>
          <w:name w:val="General"/>
          <w:gallery w:val="placeholder"/>
        </w:category>
        <w:types>
          <w:type w:val="bbPlcHdr"/>
        </w:types>
        <w:behaviors>
          <w:behavior w:val="content"/>
        </w:behaviors>
        <w:guid w:val="{7FB1E280-282C-4F47-A9BC-1B6D158E40F3}"/>
      </w:docPartPr>
      <w:docPartBody>
        <w:p w:rsidR="00C2057B" w:rsidRDefault="009E4F7A" w:rsidP="009E4F7A">
          <w:pPr>
            <w:pStyle w:val="09028C3AC0A741DC8EF8662FE2C48D76"/>
          </w:pPr>
          <w:r w:rsidRPr="00467E84">
            <w:rPr>
              <w:rStyle w:val="PlaceholderText"/>
            </w:rPr>
            <w:t>[Subject]</w:t>
          </w:r>
        </w:p>
      </w:docPartBody>
    </w:docPart>
    <w:docPart>
      <w:docPartPr>
        <w:name w:val="DC880B73A36D4D0DB07BED2253414B57"/>
        <w:category>
          <w:name w:val="General"/>
          <w:gallery w:val="placeholder"/>
        </w:category>
        <w:types>
          <w:type w:val="bbPlcHdr"/>
        </w:types>
        <w:behaviors>
          <w:behavior w:val="content"/>
        </w:behaviors>
        <w:guid w:val="{E0D4AE48-2AFE-48DE-99CA-5D6F0B9F6272}"/>
      </w:docPartPr>
      <w:docPartBody>
        <w:p w:rsidR="00C2057B" w:rsidRDefault="009E4F7A" w:rsidP="009E4F7A">
          <w:pPr>
            <w:pStyle w:val="DC880B73A36D4D0DB07BED2253414B57"/>
          </w:pPr>
          <w:r w:rsidRPr="00467E84">
            <w:rPr>
              <w:rStyle w:val="PlaceholderText"/>
            </w:rPr>
            <w:t>[Subject]</w:t>
          </w:r>
        </w:p>
      </w:docPartBody>
    </w:docPart>
    <w:docPart>
      <w:docPartPr>
        <w:name w:val="630B0868DA6F4999925D3E4833F1EAB2"/>
        <w:category>
          <w:name w:val="General"/>
          <w:gallery w:val="placeholder"/>
        </w:category>
        <w:types>
          <w:type w:val="bbPlcHdr"/>
        </w:types>
        <w:behaviors>
          <w:behavior w:val="content"/>
        </w:behaviors>
        <w:guid w:val="{CAB4C6B6-D3CE-408B-9F84-CF1F221E7FF6}"/>
      </w:docPartPr>
      <w:docPartBody>
        <w:p w:rsidR="00CE65CE" w:rsidRDefault="00CC52EE" w:rsidP="00CC52EE">
          <w:pPr>
            <w:pStyle w:val="630B0868DA6F4999925D3E4833F1EAB2"/>
          </w:pPr>
          <w:r w:rsidRPr="00627071">
            <w:rPr>
              <w:rStyle w:val="PlaceholderText"/>
            </w:rPr>
            <w:t>[Title]</w:t>
          </w:r>
        </w:p>
      </w:docPartBody>
    </w:docPart>
    <w:docPart>
      <w:docPartPr>
        <w:name w:val="05AEEB3B729F4480BB94DC33F1BE803C"/>
        <w:category>
          <w:name w:val="General"/>
          <w:gallery w:val="placeholder"/>
        </w:category>
        <w:types>
          <w:type w:val="bbPlcHdr"/>
        </w:types>
        <w:behaviors>
          <w:behavior w:val="content"/>
        </w:behaviors>
        <w:guid w:val="{045A025A-03DD-4EF9-948C-F63DB7FFCC2D}"/>
      </w:docPartPr>
      <w:docPartBody>
        <w:p w:rsidR="00CE65CE" w:rsidRDefault="00CC52EE" w:rsidP="00CC52EE">
          <w:pPr>
            <w:pStyle w:val="05AEEB3B729F4480BB94DC33F1BE803C"/>
          </w:pPr>
          <w:r w:rsidRPr="0062707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8BA"/>
    <w:rsid w:val="000928BA"/>
    <w:rsid w:val="001B41AD"/>
    <w:rsid w:val="001B7216"/>
    <w:rsid w:val="00240535"/>
    <w:rsid w:val="003077D8"/>
    <w:rsid w:val="00664BCA"/>
    <w:rsid w:val="006813DC"/>
    <w:rsid w:val="007D3DD3"/>
    <w:rsid w:val="009C19F0"/>
    <w:rsid w:val="009E4F7A"/>
    <w:rsid w:val="00A17924"/>
    <w:rsid w:val="00C2057B"/>
    <w:rsid w:val="00CC52EE"/>
    <w:rsid w:val="00CE65CE"/>
    <w:rsid w:val="00CF1431"/>
    <w:rsid w:val="00FA643C"/>
    <w:rsid w:val="00FD11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CC52EE"/>
    <w:rPr>
      <w:color w:val="808080"/>
    </w:rPr>
  </w:style>
  <w:style w:type="paragraph" w:customStyle="1" w:styleId="09028C3AC0A741DC8EF8662FE2C48D76">
    <w:name w:val="09028C3AC0A741DC8EF8662FE2C48D76"/>
    <w:rsid w:val="009E4F7A"/>
  </w:style>
  <w:style w:type="paragraph" w:customStyle="1" w:styleId="DC880B73A36D4D0DB07BED2253414B57">
    <w:name w:val="DC880B73A36D4D0DB07BED2253414B57"/>
    <w:rsid w:val="009E4F7A"/>
  </w:style>
  <w:style w:type="paragraph" w:customStyle="1" w:styleId="630B0868DA6F4999925D3E4833F1EAB2">
    <w:name w:val="630B0868DA6F4999925D3E4833F1EAB2"/>
    <w:rsid w:val="00CC52EE"/>
  </w:style>
  <w:style w:type="paragraph" w:customStyle="1" w:styleId="05AEEB3B729F4480BB94DC33F1BE803C">
    <w:name w:val="05AEEB3B729F4480BB94DC33F1BE803C"/>
    <w:rsid w:val="00CC52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2023-09-03T00:00:00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3A7B724854324E86AE5F1F65FD69F4" ma:contentTypeVersion="11" ma:contentTypeDescription="Create a new document." ma:contentTypeScope="" ma:versionID="67b5d9fa247227ea89bb40f9fd760dac">
  <xsd:schema xmlns:xsd="http://www.w3.org/2001/XMLSchema" xmlns:xs="http://www.w3.org/2001/XMLSchema" xmlns:p="http://schemas.microsoft.com/office/2006/metadata/properties" xmlns:ns2="be5e5f69-3a68-4adf-8800-d27698c3c346" xmlns:ns3="6a79aa7a-0061-4a54-a23b-d5b2710fe6ba" targetNamespace="http://schemas.microsoft.com/office/2006/metadata/properties" ma:root="true" ma:fieldsID="d763b3c3ddd2373088c900e7f24e024d" ns2:_="" ns3:_="">
    <xsd:import namespace="be5e5f69-3a68-4adf-8800-d27698c3c346"/>
    <xsd:import namespace="6a79aa7a-0061-4a54-a23b-d5b2710fe6b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e5f69-3a68-4adf-8800-d27698c3c3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9aeee01-be69-4027-8c27-9c43c59eb87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79aa7a-0061-4a54-a23b-d5b2710fe6b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9ecbfe0-57f1-44b0-a48b-9262306ba516}" ma:internalName="TaxCatchAll" ma:showField="CatchAllData" ma:web="6a79aa7a-0061-4a54-a23b-d5b2710fe6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e5e5f69-3a68-4adf-8800-d27698c3c346">
      <Terms xmlns="http://schemas.microsoft.com/office/infopath/2007/PartnerControls"/>
    </lcf76f155ced4ddcb4097134ff3c332f>
    <TaxCatchAll xmlns="6a79aa7a-0061-4a54-a23b-d5b2710fe6b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0287D-CD4E-4379-BF52-D84A18213FC9}">
  <ds:schemaRefs>
    <ds:schemaRef ds:uri="http://schemas.microsoft.com/sharepoint/v3/contenttype/forms"/>
  </ds:schemaRefs>
</ds:datastoreItem>
</file>

<file path=customXml/itemProps3.xml><?xml version="1.0" encoding="utf-8"?>
<ds:datastoreItem xmlns:ds="http://schemas.openxmlformats.org/officeDocument/2006/customXml" ds:itemID="{4741B220-24A0-4AAF-A100-7E34C5F36611}"/>
</file>

<file path=customXml/itemProps4.xml><?xml version="1.0" encoding="utf-8"?>
<ds:datastoreItem xmlns:ds="http://schemas.openxmlformats.org/officeDocument/2006/customXml" ds:itemID="{4C052D46-B3D4-40A7-B325-A21BA2AE642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5E6F8BE-18F8-4F66-A6BF-DF91A69C3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1053</Words>
  <Characters>6005</Characters>
  <Application>Microsoft Office Word</Application>
  <DocSecurity>4</DocSecurity>
  <Lines>50</Lines>
  <Paragraphs>14</Paragraphs>
  <ScaleCrop>false</ScaleCrop>
  <Company>Lively Leopards</Company>
  <LinksUpToDate>false</LinksUpToDate>
  <CharactersWithSpaces>7044</CharactersWithSpaces>
  <SharedDoc>false</SharedDoc>
  <HLinks>
    <vt:vector size="54" baseType="variant">
      <vt:variant>
        <vt:i4>1376306</vt:i4>
      </vt:variant>
      <vt:variant>
        <vt:i4>50</vt:i4>
      </vt:variant>
      <vt:variant>
        <vt:i4>0</vt:i4>
      </vt:variant>
      <vt:variant>
        <vt:i4>5</vt:i4>
      </vt:variant>
      <vt:variant>
        <vt:lpwstr/>
      </vt:variant>
      <vt:variant>
        <vt:lpwstr>_Toc144674045</vt:lpwstr>
      </vt:variant>
      <vt:variant>
        <vt:i4>1376306</vt:i4>
      </vt:variant>
      <vt:variant>
        <vt:i4>44</vt:i4>
      </vt:variant>
      <vt:variant>
        <vt:i4>0</vt:i4>
      </vt:variant>
      <vt:variant>
        <vt:i4>5</vt:i4>
      </vt:variant>
      <vt:variant>
        <vt:lpwstr/>
      </vt:variant>
      <vt:variant>
        <vt:lpwstr>_Toc144674044</vt:lpwstr>
      </vt:variant>
      <vt:variant>
        <vt:i4>1376306</vt:i4>
      </vt:variant>
      <vt:variant>
        <vt:i4>38</vt:i4>
      </vt:variant>
      <vt:variant>
        <vt:i4>0</vt:i4>
      </vt:variant>
      <vt:variant>
        <vt:i4>5</vt:i4>
      </vt:variant>
      <vt:variant>
        <vt:lpwstr/>
      </vt:variant>
      <vt:variant>
        <vt:lpwstr>_Toc144674043</vt:lpwstr>
      </vt:variant>
      <vt:variant>
        <vt:i4>1376306</vt:i4>
      </vt:variant>
      <vt:variant>
        <vt:i4>32</vt:i4>
      </vt:variant>
      <vt:variant>
        <vt:i4>0</vt:i4>
      </vt:variant>
      <vt:variant>
        <vt:i4>5</vt:i4>
      </vt:variant>
      <vt:variant>
        <vt:lpwstr/>
      </vt:variant>
      <vt:variant>
        <vt:lpwstr>_Toc144674042</vt:lpwstr>
      </vt:variant>
      <vt:variant>
        <vt:i4>1376306</vt:i4>
      </vt:variant>
      <vt:variant>
        <vt:i4>26</vt:i4>
      </vt:variant>
      <vt:variant>
        <vt:i4>0</vt:i4>
      </vt:variant>
      <vt:variant>
        <vt:i4>5</vt:i4>
      </vt:variant>
      <vt:variant>
        <vt:lpwstr/>
      </vt:variant>
      <vt:variant>
        <vt:lpwstr>_Toc144674041</vt:lpwstr>
      </vt:variant>
      <vt:variant>
        <vt:i4>1376306</vt:i4>
      </vt:variant>
      <vt:variant>
        <vt:i4>20</vt:i4>
      </vt:variant>
      <vt:variant>
        <vt:i4>0</vt:i4>
      </vt:variant>
      <vt:variant>
        <vt:i4>5</vt:i4>
      </vt:variant>
      <vt:variant>
        <vt:lpwstr/>
      </vt:variant>
      <vt:variant>
        <vt:lpwstr>_Toc144674040</vt:lpwstr>
      </vt:variant>
      <vt:variant>
        <vt:i4>1179698</vt:i4>
      </vt:variant>
      <vt:variant>
        <vt:i4>14</vt:i4>
      </vt:variant>
      <vt:variant>
        <vt:i4>0</vt:i4>
      </vt:variant>
      <vt:variant>
        <vt:i4>5</vt:i4>
      </vt:variant>
      <vt:variant>
        <vt:lpwstr/>
      </vt:variant>
      <vt:variant>
        <vt:lpwstr>_Toc144674039</vt:lpwstr>
      </vt:variant>
      <vt:variant>
        <vt:i4>1179698</vt:i4>
      </vt:variant>
      <vt:variant>
        <vt:i4>8</vt:i4>
      </vt:variant>
      <vt:variant>
        <vt:i4>0</vt:i4>
      </vt:variant>
      <vt:variant>
        <vt:i4>5</vt:i4>
      </vt:variant>
      <vt:variant>
        <vt:lpwstr/>
      </vt:variant>
      <vt:variant>
        <vt:lpwstr>_Toc144674038</vt:lpwstr>
      </vt:variant>
      <vt:variant>
        <vt:i4>1179698</vt:i4>
      </vt:variant>
      <vt:variant>
        <vt:i4>2</vt:i4>
      </vt:variant>
      <vt:variant>
        <vt:i4>0</vt:i4>
      </vt:variant>
      <vt:variant>
        <vt:i4>5</vt:i4>
      </vt:variant>
      <vt:variant>
        <vt:lpwstr/>
      </vt:variant>
      <vt:variant>
        <vt:lpwstr>_Toc144674037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UofL Men’s Basketball Team</dc:subject>
  <dc:creator>BSD Team</dc:creator>
  <cp:keywords/>
  <cp:lastModifiedBy>Nguyen, Nhan</cp:lastModifiedBy>
  <cp:revision>197</cp:revision>
  <cp:lastPrinted>2009-01-25T23:18:00Z</cp:lastPrinted>
  <dcterms:created xsi:type="dcterms:W3CDTF">2012-10-31T04:01:00Z</dcterms:created>
  <dcterms:modified xsi:type="dcterms:W3CDTF">2023-09-04T05:53:00Z</dcterms:modified>
  <cp:category>Planning</cp:category>
  <cp:contentStatus>Ready for Upload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0x010100FB3A7B724854324E86AE5F1F65FD69F4</vt:lpwstr>
  </property>
</Properties>
</file>